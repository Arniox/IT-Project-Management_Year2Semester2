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8A561" w14:textId="6D832077" w:rsidR="00F86E50" w:rsidRPr="00E657C2" w:rsidRDefault="00E76FC7" w:rsidP="00F86E50">
      <w:pPr>
        <w:shd w:val="clear" w:color="auto" w:fill="CCCCCC"/>
        <w:jc w:val="center"/>
        <w:rPr>
          <w:rFonts w:ascii="Times New Roman" w:hAnsi="Times New Roman"/>
          <w:b/>
          <w:sz w:val="24"/>
          <w:szCs w:val="24"/>
        </w:rPr>
      </w:pPr>
      <w:r>
        <w:rPr>
          <w:rFonts w:ascii="Times New Roman" w:hAnsi="Times New Roman"/>
          <w:b/>
          <w:sz w:val="24"/>
          <w:szCs w:val="24"/>
        </w:rPr>
        <w:t>COMP600</w:t>
      </w:r>
      <w:r w:rsidR="00031C8E">
        <w:rPr>
          <w:rFonts w:ascii="Times New Roman" w:hAnsi="Times New Roman"/>
          <w:b/>
          <w:sz w:val="24"/>
          <w:szCs w:val="24"/>
        </w:rPr>
        <w:t xml:space="preserve"> </w:t>
      </w:r>
      <w:r w:rsidR="00F86E50" w:rsidRPr="00E657C2">
        <w:rPr>
          <w:rFonts w:ascii="Times New Roman" w:hAnsi="Times New Roman"/>
          <w:b/>
          <w:sz w:val="24"/>
          <w:szCs w:val="24"/>
        </w:rPr>
        <w:t xml:space="preserve">IT Project Management / </w:t>
      </w:r>
      <w:r>
        <w:rPr>
          <w:rFonts w:ascii="Times New Roman" w:hAnsi="Times New Roman"/>
          <w:b/>
          <w:sz w:val="24"/>
          <w:szCs w:val="24"/>
        </w:rPr>
        <w:t>C</w:t>
      </w:r>
      <w:r w:rsidR="00031C8E">
        <w:rPr>
          <w:rFonts w:ascii="Times New Roman" w:hAnsi="Times New Roman"/>
          <w:b/>
          <w:sz w:val="24"/>
          <w:szCs w:val="24"/>
        </w:rPr>
        <w:t xml:space="preserve">OMP </w:t>
      </w:r>
      <w:r>
        <w:rPr>
          <w:rFonts w:ascii="Times New Roman" w:hAnsi="Times New Roman"/>
          <w:b/>
          <w:sz w:val="24"/>
          <w:szCs w:val="24"/>
        </w:rPr>
        <w:t xml:space="preserve">720 IT Project </w:t>
      </w:r>
      <w:r w:rsidR="00F86E50" w:rsidRPr="00E657C2">
        <w:rPr>
          <w:rFonts w:ascii="Times New Roman" w:hAnsi="Times New Roman"/>
          <w:b/>
          <w:sz w:val="24"/>
          <w:szCs w:val="24"/>
        </w:rPr>
        <w:t>Practice</w:t>
      </w:r>
    </w:p>
    <w:p w14:paraId="6ABD6263" w14:textId="61352355" w:rsidR="00F86E50" w:rsidRPr="00E657C2" w:rsidRDefault="00F86E50" w:rsidP="00F86E50">
      <w:pPr>
        <w:shd w:val="clear" w:color="auto" w:fill="CCCCCC"/>
        <w:jc w:val="center"/>
        <w:rPr>
          <w:rFonts w:ascii="Times New Roman" w:hAnsi="Times New Roman"/>
          <w:sz w:val="24"/>
          <w:szCs w:val="24"/>
        </w:rPr>
      </w:pPr>
      <w:r w:rsidRPr="00E657C2">
        <w:rPr>
          <w:rFonts w:ascii="Times New Roman" w:hAnsi="Times New Roman"/>
          <w:b/>
          <w:sz w:val="24"/>
          <w:szCs w:val="24"/>
        </w:rPr>
        <w:t xml:space="preserve">Semester </w:t>
      </w:r>
      <w:r w:rsidR="00687A04">
        <w:rPr>
          <w:rFonts w:ascii="Times New Roman" w:hAnsi="Times New Roman"/>
          <w:b/>
          <w:sz w:val="24"/>
          <w:szCs w:val="24"/>
        </w:rPr>
        <w:t>2</w:t>
      </w:r>
      <w:r w:rsidR="00A47D9D">
        <w:rPr>
          <w:rFonts w:ascii="Times New Roman" w:hAnsi="Times New Roman"/>
          <w:b/>
          <w:sz w:val="24"/>
          <w:szCs w:val="24"/>
        </w:rPr>
        <w:t>, 201</w:t>
      </w:r>
      <w:r w:rsidR="004329B2">
        <w:rPr>
          <w:rFonts w:ascii="Times New Roman" w:hAnsi="Times New Roman"/>
          <w:b/>
          <w:sz w:val="24"/>
          <w:szCs w:val="24"/>
        </w:rPr>
        <w:t>8</w:t>
      </w:r>
    </w:p>
    <w:p w14:paraId="7E745C3C" w14:textId="77777777" w:rsidR="00F86E50" w:rsidRPr="00E657C2" w:rsidRDefault="00F86E50" w:rsidP="00F86E50">
      <w:pPr>
        <w:jc w:val="center"/>
        <w:rPr>
          <w:rFonts w:ascii="Times New Roman" w:hAnsi="Times New Roman"/>
          <w:b/>
          <w:sz w:val="24"/>
          <w:szCs w:val="24"/>
        </w:rPr>
      </w:pPr>
    </w:p>
    <w:p w14:paraId="510355B1" w14:textId="77777777" w:rsidR="00F86E50" w:rsidRPr="00E657C2" w:rsidRDefault="00F86E50" w:rsidP="00F86E50">
      <w:pPr>
        <w:jc w:val="center"/>
        <w:rPr>
          <w:rFonts w:ascii="Times New Roman" w:hAnsi="Times New Roman"/>
          <w:b/>
          <w:sz w:val="24"/>
          <w:szCs w:val="24"/>
        </w:rPr>
      </w:pPr>
      <w:r w:rsidRPr="00E657C2">
        <w:rPr>
          <w:rFonts w:ascii="Times New Roman" w:hAnsi="Times New Roman"/>
          <w:b/>
          <w:sz w:val="24"/>
          <w:szCs w:val="24"/>
        </w:rPr>
        <w:t>ASSIGNMENT 1</w:t>
      </w:r>
    </w:p>
    <w:p w14:paraId="07FB56B9" w14:textId="77777777" w:rsidR="00F86E50" w:rsidRPr="00E657C2" w:rsidRDefault="00F86E50" w:rsidP="00F86E50">
      <w:pPr>
        <w:jc w:val="center"/>
        <w:rPr>
          <w:rFonts w:ascii="Times New Roman" w:hAnsi="Times New Roman"/>
          <w:b/>
          <w:sz w:val="24"/>
          <w:szCs w:val="24"/>
        </w:rPr>
      </w:pPr>
      <w:r w:rsidRPr="00E657C2">
        <w:rPr>
          <w:rFonts w:ascii="Times New Roman" w:hAnsi="Times New Roman"/>
          <w:b/>
          <w:sz w:val="24"/>
          <w:szCs w:val="24"/>
        </w:rPr>
        <w:t>Team Project</w:t>
      </w:r>
    </w:p>
    <w:p w14:paraId="503AAE81" w14:textId="77777777" w:rsidR="00F86E50" w:rsidRPr="00E657C2" w:rsidRDefault="00F86E50" w:rsidP="00F86E50">
      <w:pPr>
        <w:jc w:val="center"/>
        <w:rPr>
          <w:rFonts w:ascii="Times New Roman" w:hAnsi="Times New Roman"/>
          <w:i/>
          <w:sz w:val="24"/>
          <w:szCs w:val="24"/>
        </w:rPr>
      </w:pPr>
      <w:r w:rsidRPr="00E657C2">
        <w:rPr>
          <w:rFonts w:ascii="Times New Roman" w:hAnsi="Times New Roman"/>
          <w:i/>
          <w:sz w:val="24"/>
          <w:szCs w:val="24"/>
        </w:rPr>
        <w:t>Contribution to final marks: 40%</w:t>
      </w:r>
    </w:p>
    <w:p w14:paraId="764566A6" w14:textId="77777777" w:rsidR="00F86E50" w:rsidRPr="00E657C2" w:rsidRDefault="00F86E50" w:rsidP="00F86E50">
      <w:pPr>
        <w:jc w:val="center"/>
        <w:rPr>
          <w:rFonts w:ascii="Times New Roman" w:hAnsi="Times New Roman"/>
          <w:i/>
          <w:sz w:val="24"/>
          <w:szCs w:val="24"/>
        </w:rPr>
      </w:pPr>
    </w:p>
    <w:p w14:paraId="5F7FDBB3" w14:textId="2B085560" w:rsidR="00F86E50" w:rsidRPr="00E657C2" w:rsidRDefault="00E95D5E" w:rsidP="00F86E50">
      <w:pPr>
        <w:jc w:val="center"/>
        <w:rPr>
          <w:rFonts w:ascii="Times New Roman" w:hAnsi="Times New Roman"/>
          <w:b/>
          <w:sz w:val="24"/>
          <w:szCs w:val="24"/>
        </w:rPr>
      </w:pPr>
      <w:r>
        <w:rPr>
          <w:rFonts w:ascii="Times New Roman" w:hAnsi="Times New Roman"/>
          <w:b/>
          <w:sz w:val="24"/>
          <w:szCs w:val="24"/>
        </w:rPr>
        <w:t>Project Description</w:t>
      </w:r>
    </w:p>
    <w:p w14:paraId="471C435C" w14:textId="77777777" w:rsidR="00F86E50" w:rsidRPr="00E657C2" w:rsidRDefault="00F86E50" w:rsidP="00F86E50">
      <w:pPr>
        <w:rPr>
          <w:rFonts w:ascii="Times New Roman" w:hAnsi="Times New Roman"/>
          <w:sz w:val="24"/>
          <w:szCs w:val="24"/>
        </w:rPr>
      </w:pPr>
    </w:p>
    <w:p w14:paraId="1755D13F" w14:textId="6371892C" w:rsidR="00F86E50" w:rsidRPr="00FD1563" w:rsidRDefault="00F86E50" w:rsidP="00F86E50">
      <w:pPr>
        <w:spacing w:after="100" w:line="360" w:lineRule="auto"/>
        <w:jc w:val="both"/>
        <w:rPr>
          <w:rFonts w:ascii="Times New Roman" w:hAnsi="Times New Roman"/>
          <w:sz w:val="24"/>
          <w:szCs w:val="24"/>
        </w:rPr>
      </w:pPr>
      <w:r w:rsidRPr="00E657C2">
        <w:rPr>
          <w:rFonts w:ascii="Times New Roman" w:hAnsi="Times New Roman"/>
          <w:sz w:val="24"/>
          <w:szCs w:val="24"/>
        </w:rPr>
        <w:t xml:space="preserve">For this project, your team is required to create </w:t>
      </w:r>
      <w:r w:rsidRPr="00E657C2">
        <w:rPr>
          <w:rFonts w:ascii="Times New Roman" w:hAnsi="Times New Roman"/>
          <w:sz w:val="24"/>
          <w:szCs w:val="24"/>
          <w:lang w:val="en-NZ"/>
        </w:rPr>
        <w:t xml:space="preserve">a Wiki </w:t>
      </w:r>
      <w:r w:rsidR="00DB518B" w:rsidRPr="00E657C2">
        <w:rPr>
          <w:rFonts w:ascii="Times New Roman" w:hAnsi="Times New Roman"/>
          <w:sz w:val="24"/>
          <w:szCs w:val="24"/>
          <w:lang w:val="en-NZ"/>
        </w:rPr>
        <w:t>describing</w:t>
      </w:r>
      <w:r w:rsidRPr="00E657C2">
        <w:rPr>
          <w:rFonts w:ascii="Times New Roman" w:hAnsi="Times New Roman"/>
          <w:sz w:val="24"/>
          <w:szCs w:val="24"/>
          <w:lang w:val="en-NZ"/>
        </w:rPr>
        <w:t xml:space="preserve"> two project management software (PMS) </w:t>
      </w:r>
      <w:r w:rsidR="00E76FC7">
        <w:rPr>
          <w:rFonts w:ascii="Times New Roman" w:hAnsi="Times New Roman"/>
          <w:sz w:val="24"/>
          <w:szCs w:val="24"/>
          <w:lang w:val="en-NZ"/>
        </w:rPr>
        <w:t xml:space="preserve">tools </w:t>
      </w:r>
      <w:r w:rsidRPr="00E657C2">
        <w:rPr>
          <w:rFonts w:ascii="Times New Roman" w:hAnsi="Times New Roman"/>
          <w:sz w:val="24"/>
          <w:szCs w:val="24"/>
          <w:lang w:val="en-NZ"/>
        </w:rPr>
        <w:t xml:space="preserve">for </w:t>
      </w:r>
      <w:r w:rsidR="00DB518B" w:rsidRPr="00E657C2">
        <w:rPr>
          <w:rFonts w:ascii="Times New Roman" w:hAnsi="Times New Roman"/>
          <w:sz w:val="24"/>
          <w:szCs w:val="24"/>
          <w:lang w:val="en-NZ"/>
        </w:rPr>
        <w:t>the</w:t>
      </w:r>
      <w:r w:rsidRPr="00E657C2">
        <w:rPr>
          <w:rFonts w:ascii="Times New Roman" w:hAnsi="Times New Roman"/>
          <w:sz w:val="24"/>
          <w:szCs w:val="24"/>
          <w:lang w:val="en-NZ"/>
        </w:rPr>
        <w:t xml:space="preserve"> </w:t>
      </w:r>
      <w:r w:rsidR="00DB518B" w:rsidRPr="00E657C2">
        <w:rPr>
          <w:rFonts w:ascii="Times New Roman" w:hAnsi="Times New Roman"/>
          <w:sz w:val="24"/>
          <w:szCs w:val="24"/>
          <w:lang w:val="en-NZ"/>
        </w:rPr>
        <w:t xml:space="preserve">School of </w:t>
      </w:r>
      <w:r w:rsidR="00AE4475" w:rsidRPr="00E657C2">
        <w:rPr>
          <w:rFonts w:ascii="Times New Roman" w:hAnsi="Times New Roman"/>
          <w:sz w:val="24"/>
          <w:szCs w:val="24"/>
          <w:lang w:val="en-NZ"/>
        </w:rPr>
        <w:t xml:space="preserve">Engineering, </w:t>
      </w:r>
      <w:r w:rsidR="00DB518B" w:rsidRPr="00E657C2">
        <w:rPr>
          <w:rFonts w:ascii="Times New Roman" w:hAnsi="Times New Roman"/>
          <w:sz w:val="24"/>
          <w:szCs w:val="24"/>
          <w:lang w:val="en-NZ"/>
        </w:rPr>
        <w:t>Computer and Mathematical Science</w:t>
      </w:r>
      <w:r w:rsidR="00197E0C">
        <w:rPr>
          <w:rFonts w:ascii="Times New Roman" w:hAnsi="Times New Roman"/>
          <w:sz w:val="24"/>
          <w:szCs w:val="24"/>
          <w:lang w:val="en-NZ"/>
        </w:rPr>
        <w:t>’s</w:t>
      </w:r>
      <w:r w:rsidR="00DB518B" w:rsidRPr="00E657C2">
        <w:rPr>
          <w:rFonts w:ascii="Times New Roman" w:hAnsi="Times New Roman"/>
          <w:sz w:val="24"/>
          <w:szCs w:val="24"/>
          <w:lang w:val="en-NZ"/>
        </w:rPr>
        <w:t xml:space="preserve"> (</w:t>
      </w:r>
      <w:r w:rsidRPr="00E657C2">
        <w:rPr>
          <w:rFonts w:ascii="Times New Roman" w:hAnsi="Times New Roman"/>
          <w:sz w:val="24"/>
          <w:szCs w:val="24"/>
          <w:lang w:val="en-NZ"/>
        </w:rPr>
        <w:t>S</w:t>
      </w:r>
      <w:r w:rsidR="00AE4475" w:rsidRPr="00E657C2">
        <w:rPr>
          <w:rFonts w:ascii="Times New Roman" w:hAnsi="Times New Roman"/>
          <w:sz w:val="24"/>
          <w:szCs w:val="24"/>
          <w:lang w:val="en-NZ"/>
        </w:rPr>
        <w:t>E</w:t>
      </w:r>
      <w:r w:rsidRPr="00E657C2">
        <w:rPr>
          <w:rFonts w:ascii="Times New Roman" w:hAnsi="Times New Roman"/>
          <w:sz w:val="24"/>
          <w:szCs w:val="24"/>
          <w:lang w:val="en-NZ"/>
        </w:rPr>
        <w:t>CMS</w:t>
      </w:r>
      <w:r w:rsidR="00DB518B" w:rsidRPr="00E657C2">
        <w:rPr>
          <w:rFonts w:ascii="Times New Roman" w:hAnsi="Times New Roman"/>
          <w:sz w:val="24"/>
          <w:szCs w:val="24"/>
          <w:lang w:val="en-NZ"/>
        </w:rPr>
        <w:t>)</w:t>
      </w:r>
      <w:r w:rsidRPr="00E657C2">
        <w:rPr>
          <w:rFonts w:ascii="Times New Roman" w:hAnsi="Times New Roman"/>
          <w:sz w:val="24"/>
          <w:szCs w:val="24"/>
          <w:lang w:val="en-NZ"/>
        </w:rPr>
        <w:t xml:space="preserve"> final year students to assist them in sel</w:t>
      </w:r>
      <w:r w:rsidR="00DB518B" w:rsidRPr="00E657C2">
        <w:rPr>
          <w:rFonts w:ascii="Times New Roman" w:hAnsi="Times New Roman"/>
          <w:sz w:val="24"/>
          <w:szCs w:val="24"/>
          <w:lang w:val="en-NZ"/>
        </w:rPr>
        <w:t xml:space="preserve">ecting one </w:t>
      </w:r>
      <w:r w:rsidR="00CB6424" w:rsidRPr="00E657C2">
        <w:rPr>
          <w:rFonts w:ascii="Times New Roman" w:hAnsi="Times New Roman"/>
          <w:sz w:val="24"/>
          <w:szCs w:val="24"/>
          <w:lang w:val="en-NZ"/>
        </w:rPr>
        <w:t>for their</w:t>
      </w:r>
      <w:r w:rsidRPr="00E657C2">
        <w:rPr>
          <w:rFonts w:ascii="Times New Roman" w:hAnsi="Times New Roman"/>
          <w:sz w:val="24"/>
          <w:szCs w:val="24"/>
          <w:lang w:val="en-NZ"/>
        </w:rPr>
        <w:t xml:space="preserve"> R&amp;D project. </w:t>
      </w:r>
      <w:r w:rsidR="00B507BC">
        <w:rPr>
          <w:rFonts w:ascii="Times New Roman" w:hAnsi="Times New Roman"/>
          <w:sz w:val="24"/>
          <w:szCs w:val="24"/>
        </w:rPr>
        <w:t xml:space="preserve">This is a </w:t>
      </w:r>
      <w:proofErr w:type="gramStart"/>
      <w:r w:rsidR="00B507BC">
        <w:rPr>
          <w:rFonts w:ascii="Times New Roman" w:hAnsi="Times New Roman"/>
          <w:sz w:val="24"/>
          <w:szCs w:val="24"/>
        </w:rPr>
        <w:t>two semester</w:t>
      </w:r>
      <w:proofErr w:type="gramEnd"/>
      <w:r w:rsidR="00B507BC">
        <w:rPr>
          <w:rFonts w:ascii="Times New Roman" w:hAnsi="Times New Roman"/>
          <w:sz w:val="24"/>
          <w:szCs w:val="24"/>
        </w:rPr>
        <w:t xml:space="preserve"> paper, which must be undertaken by all BCIS students </w:t>
      </w:r>
      <w:r w:rsidR="00E76FC7">
        <w:rPr>
          <w:rFonts w:ascii="Times New Roman" w:hAnsi="Times New Roman"/>
          <w:sz w:val="24"/>
          <w:szCs w:val="24"/>
        </w:rPr>
        <w:t>intending to graduate with a major</w:t>
      </w:r>
      <w:r w:rsidR="00B507BC">
        <w:rPr>
          <w:rFonts w:ascii="Times New Roman" w:hAnsi="Times New Roman"/>
          <w:sz w:val="24"/>
          <w:szCs w:val="24"/>
        </w:rPr>
        <w:t xml:space="preserve">. </w:t>
      </w:r>
      <w:r w:rsidR="007C0B4D">
        <w:rPr>
          <w:rFonts w:ascii="Times New Roman" w:hAnsi="Times New Roman"/>
          <w:sz w:val="24"/>
          <w:szCs w:val="24"/>
        </w:rPr>
        <w:t xml:space="preserve">The R&amp;D paper </w:t>
      </w:r>
      <w:r w:rsidR="000C079C">
        <w:rPr>
          <w:rFonts w:ascii="Times New Roman" w:hAnsi="Times New Roman"/>
          <w:sz w:val="24"/>
          <w:szCs w:val="24"/>
        </w:rPr>
        <w:t xml:space="preserve">assists </w:t>
      </w:r>
      <w:r w:rsidR="007C0B4D">
        <w:rPr>
          <w:rFonts w:ascii="Times New Roman" w:hAnsi="Times New Roman"/>
          <w:sz w:val="24"/>
          <w:szCs w:val="24"/>
        </w:rPr>
        <w:t xml:space="preserve">the school to </w:t>
      </w:r>
      <w:r w:rsidR="00267A53">
        <w:rPr>
          <w:rFonts w:ascii="Times New Roman" w:hAnsi="Times New Roman"/>
          <w:sz w:val="24"/>
          <w:szCs w:val="24"/>
        </w:rPr>
        <w:t xml:space="preserve">deliver </w:t>
      </w:r>
      <w:r w:rsidR="007C0B4D">
        <w:rPr>
          <w:rFonts w:ascii="Times New Roman" w:hAnsi="Times New Roman"/>
          <w:sz w:val="24"/>
          <w:szCs w:val="24"/>
        </w:rPr>
        <w:t>industry</w:t>
      </w:r>
      <w:r w:rsidR="00E76FC7">
        <w:rPr>
          <w:rFonts w:ascii="Times New Roman" w:hAnsi="Times New Roman"/>
          <w:sz w:val="24"/>
          <w:szCs w:val="24"/>
        </w:rPr>
        <w:t>-</w:t>
      </w:r>
      <w:r w:rsidR="007C0B4D">
        <w:rPr>
          <w:rFonts w:ascii="Times New Roman" w:hAnsi="Times New Roman"/>
          <w:sz w:val="24"/>
          <w:szCs w:val="24"/>
        </w:rPr>
        <w:t xml:space="preserve">based learning </w:t>
      </w:r>
      <w:r w:rsidR="00267A53">
        <w:rPr>
          <w:rFonts w:ascii="Times New Roman" w:hAnsi="Times New Roman"/>
          <w:sz w:val="24"/>
          <w:szCs w:val="24"/>
        </w:rPr>
        <w:t xml:space="preserve">by </w:t>
      </w:r>
      <w:r w:rsidR="000C079C">
        <w:rPr>
          <w:rFonts w:ascii="Times New Roman" w:hAnsi="Times New Roman"/>
          <w:sz w:val="24"/>
          <w:szCs w:val="24"/>
        </w:rPr>
        <w:t>enabling</w:t>
      </w:r>
      <w:r w:rsidR="00267A53">
        <w:rPr>
          <w:rFonts w:ascii="Times New Roman" w:hAnsi="Times New Roman"/>
          <w:sz w:val="24"/>
          <w:szCs w:val="24"/>
        </w:rPr>
        <w:t xml:space="preserve"> BCIS students </w:t>
      </w:r>
      <w:r w:rsidR="000C079C">
        <w:rPr>
          <w:rFonts w:ascii="Times New Roman" w:hAnsi="Times New Roman"/>
          <w:sz w:val="24"/>
          <w:szCs w:val="24"/>
        </w:rPr>
        <w:t xml:space="preserve">to </w:t>
      </w:r>
      <w:r w:rsidR="00267A53">
        <w:rPr>
          <w:rFonts w:ascii="Times New Roman" w:hAnsi="Times New Roman"/>
          <w:sz w:val="24"/>
          <w:szCs w:val="24"/>
        </w:rPr>
        <w:t>undertake</w:t>
      </w:r>
      <w:r w:rsidR="007C0B4D">
        <w:rPr>
          <w:rFonts w:ascii="Times New Roman" w:hAnsi="Times New Roman"/>
          <w:sz w:val="24"/>
          <w:szCs w:val="24"/>
        </w:rPr>
        <w:t xml:space="preserve"> industry</w:t>
      </w:r>
      <w:r w:rsidR="00E76FC7">
        <w:rPr>
          <w:rFonts w:ascii="Times New Roman" w:hAnsi="Times New Roman"/>
          <w:sz w:val="24"/>
          <w:szCs w:val="24"/>
        </w:rPr>
        <w:t>-</w:t>
      </w:r>
      <w:r w:rsidR="007C0B4D">
        <w:rPr>
          <w:rFonts w:ascii="Times New Roman" w:hAnsi="Times New Roman"/>
          <w:sz w:val="24"/>
          <w:szCs w:val="24"/>
        </w:rPr>
        <w:t>based projects</w:t>
      </w:r>
      <w:r w:rsidR="00E76FC7">
        <w:rPr>
          <w:rFonts w:ascii="Times New Roman" w:hAnsi="Times New Roman"/>
          <w:sz w:val="24"/>
          <w:szCs w:val="24"/>
        </w:rPr>
        <w:t xml:space="preserve"> </w:t>
      </w:r>
      <w:r w:rsidR="007C0B4D">
        <w:rPr>
          <w:rFonts w:ascii="Times New Roman" w:hAnsi="Times New Roman"/>
          <w:sz w:val="24"/>
          <w:szCs w:val="24"/>
        </w:rPr>
        <w:t>- a</w:t>
      </w:r>
      <w:r w:rsidR="00E76FC7">
        <w:rPr>
          <w:rFonts w:ascii="Times New Roman" w:hAnsi="Times New Roman"/>
          <w:sz w:val="24"/>
          <w:szCs w:val="24"/>
        </w:rPr>
        <w:t>n important</w:t>
      </w:r>
      <w:r w:rsidR="007C0B4D">
        <w:rPr>
          <w:rFonts w:ascii="Times New Roman" w:hAnsi="Times New Roman"/>
          <w:sz w:val="24"/>
          <w:szCs w:val="24"/>
        </w:rPr>
        <w:t xml:space="preserve"> teaching and learning goal for </w:t>
      </w:r>
      <w:r w:rsidR="00E76FC7">
        <w:rPr>
          <w:rFonts w:ascii="Times New Roman" w:hAnsi="Times New Roman"/>
          <w:sz w:val="24"/>
          <w:szCs w:val="24"/>
        </w:rPr>
        <w:t xml:space="preserve">the </w:t>
      </w:r>
      <w:r w:rsidR="00267A53">
        <w:rPr>
          <w:rFonts w:ascii="Times New Roman" w:hAnsi="Times New Roman"/>
          <w:sz w:val="24"/>
          <w:szCs w:val="24"/>
        </w:rPr>
        <w:t xml:space="preserve">Auckland University of Technology. Students who have the necessary pre-requisites can enrol for the paper in either semester 1 or 2. </w:t>
      </w:r>
      <w:r w:rsidRPr="00E657C2">
        <w:rPr>
          <w:rFonts w:ascii="Times New Roman" w:hAnsi="Times New Roman"/>
          <w:sz w:val="24"/>
          <w:szCs w:val="24"/>
          <w:lang w:val="en-NZ"/>
        </w:rPr>
        <w:t xml:space="preserve">The PMS </w:t>
      </w:r>
      <w:r w:rsidR="00FD1563">
        <w:rPr>
          <w:rFonts w:ascii="Times New Roman" w:hAnsi="Times New Roman"/>
          <w:sz w:val="24"/>
          <w:szCs w:val="24"/>
        </w:rPr>
        <w:t xml:space="preserve">must assist </w:t>
      </w:r>
      <w:r w:rsidR="00FD1563" w:rsidRPr="00E657C2">
        <w:rPr>
          <w:rFonts w:ascii="Times New Roman" w:hAnsi="Times New Roman"/>
          <w:sz w:val="24"/>
          <w:szCs w:val="24"/>
        </w:rPr>
        <w:t>R</w:t>
      </w:r>
      <w:r w:rsidR="00197E0C">
        <w:rPr>
          <w:rFonts w:ascii="Times New Roman" w:hAnsi="Times New Roman"/>
          <w:sz w:val="24"/>
          <w:szCs w:val="24"/>
        </w:rPr>
        <w:t xml:space="preserve">&amp;D </w:t>
      </w:r>
      <w:r w:rsidRPr="00E657C2">
        <w:rPr>
          <w:rFonts w:ascii="Times New Roman" w:hAnsi="Times New Roman"/>
          <w:sz w:val="24"/>
          <w:szCs w:val="24"/>
        </w:rPr>
        <w:t>student teams towards project completion by facilitating</w:t>
      </w:r>
      <w:r w:rsidR="00E76FC7">
        <w:rPr>
          <w:rFonts w:ascii="Times New Roman" w:hAnsi="Times New Roman"/>
          <w:sz w:val="24"/>
          <w:szCs w:val="24"/>
        </w:rPr>
        <w:t xml:space="preserve"> the aspects of</w:t>
      </w:r>
      <w:r w:rsidRPr="00E657C2">
        <w:rPr>
          <w:rFonts w:ascii="Times New Roman" w:hAnsi="Times New Roman"/>
          <w:sz w:val="24"/>
          <w:szCs w:val="24"/>
        </w:rPr>
        <w:t xml:space="preserve"> </w:t>
      </w:r>
      <w:r w:rsidR="000C079C">
        <w:rPr>
          <w:rFonts w:ascii="Times New Roman" w:hAnsi="Times New Roman"/>
          <w:b/>
          <w:sz w:val="24"/>
          <w:szCs w:val="24"/>
          <w:u w:val="single"/>
        </w:rPr>
        <w:t>I</w:t>
      </w:r>
      <w:r w:rsidR="00B507BC" w:rsidRPr="00B507BC">
        <w:rPr>
          <w:rFonts w:ascii="Times New Roman" w:hAnsi="Times New Roman"/>
          <w:b/>
          <w:sz w:val="24"/>
          <w:szCs w:val="24"/>
          <w:u w:val="single"/>
        </w:rPr>
        <w:t xml:space="preserve">nitiating, </w:t>
      </w:r>
      <w:r w:rsidR="000C079C">
        <w:rPr>
          <w:rFonts w:ascii="Times New Roman" w:hAnsi="Times New Roman"/>
          <w:b/>
          <w:sz w:val="24"/>
          <w:szCs w:val="24"/>
          <w:u w:val="single"/>
        </w:rPr>
        <w:t>Planning, Executing, M</w:t>
      </w:r>
      <w:r w:rsidRPr="00B507BC">
        <w:rPr>
          <w:rFonts w:ascii="Times New Roman" w:hAnsi="Times New Roman"/>
          <w:b/>
          <w:sz w:val="24"/>
          <w:szCs w:val="24"/>
          <w:u w:val="single"/>
        </w:rPr>
        <w:t>onitoring</w:t>
      </w:r>
      <w:r w:rsidR="00B507BC" w:rsidRPr="00B507BC">
        <w:rPr>
          <w:rFonts w:ascii="Times New Roman" w:hAnsi="Times New Roman"/>
          <w:b/>
          <w:sz w:val="24"/>
          <w:szCs w:val="24"/>
          <w:u w:val="single"/>
        </w:rPr>
        <w:t>/</w:t>
      </w:r>
      <w:r w:rsidR="000C079C">
        <w:rPr>
          <w:rFonts w:ascii="Times New Roman" w:hAnsi="Times New Roman"/>
          <w:b/>
          <w:sz w:val="24"/>
          <w:szCs w:val="24"/>
          <w:u w:val="single"/>
        </w:rPr>
        <w:t>C</w:t>
      </w:r>
      <w:r w:rsidR="00B507BC" w:rsidRPr="00B507BC">
        <w:rPr>
          <w:rFonts w:ascii="Times New Roman" w:hAnsi="Times New Roman"/>
          <w:b/>
          <w:sz w:val="24"/>
          <w:szCs w:val="24"/>
          <w:u w:val="single"/>
        </w:rPr>
        <w:t xml:space="preserve">ontrolling </w:t>
      </w:r>
      <w:r w:rsidRPr="00B507BC">
        <w:rPr>
          <w:rFonts w:ascii="Times New Roman" w:hAnsi="Times New Roman"/>
          <w:b/>
          <w:sz w:val="24"/>
          <w:szCs w:val="24"/>
          <w:u w:val="single"/>
        </w:rPr>
        <w:t xml:space="preserve">and </w:t>
      </w:r>
      <w:r w:rsidR="000C079C">
        <w:rPr>
          <w:rFonts w:ascii="Times New Roman" w:hAnsi="Times New Roman"/>
          <w:b/>
          <w:sz w:val="24"/>
          <w:szCs w:val="24"/>
          <w:u w:val="single"/>
        </w:rPr>
        <w:t>C</w:t>
      </w:r>
      <w:r w:rsidR="00B507BC" w:rsidRPr="00B507BC">
        <w:rPr>
          <w:rFonts w:ascii="Times New Roman" w:hAnsi="Times New Roman"/>
          <w:b/>
          <w:sz w:val="24"/>
          <w:szCs w:val="24"/>
          <w:u w:val="single"/>
        </w:rPr>
        <w:t xml:space="preserve">losing </w:t>
      </w:r>
      <w:r w:rsidRPr="00B507BC">
        <w:rPr>
          <w:rFonts w:ascii="Times New Roman" w:hAnsi="Times New Roman"/>
          <w:b/>
          <w:sz w:val="24"/>
          <w:szCs w:val="24"/>
          <w:u w:val="single"/>
        </w:rPr>
        <w:t>project</w:t>
      </w:r>
      <w:r w:rsidRPr="00E657C2">
        <w:rPr>
          <w:rFonts w:ascii="Times New Roman" w:hAnsi="Times New Roman"/>
          <w:sz w:val="24"/>
          <w:szCs w:val="24"/>
        </w:rPr>
        <w:t xml:space="preserve"> activities. </w:t>
      </w:r>
      <w:r w:rsidR="00FD1563">
        <w:rPr>
          <w:rFonts w:ascii="Times New Roman" w:hAnsi="Times New Roman"/>
          <w:sz w:val="24"/>
          <w:szCs w:val="24"/>
        </w:rPr>
        <w:t xml:space="preserve">The school </w:t>
      </w:r>
      <w:r w:rsidR="00197E0C">
        <w:rPr>
          <w:rFonts w:ascii="Times New Roman" w:hAnsi="Times New Roman"/>
          <w:sz w:val="24"/>
          <w:szCs w:val="24"/>
          <w:lang w:val="en-NZ"/>
        </w:rPr>
        <w:t>will</w:t>
      </w:r>
      <w:r w:rsidRPr="00E657C2">
        <w:rPr>
          <w:rFonts w:ascii="Times New Roman" w:hAnsi="Times New Roman"/>
          <w:sz w:val="24"/>
          <w:szCs w:val="24"/>
          <w:lang w:val="en-NZ"/>
        </w:rPr>
        <w:t xml:space="preserve"> acquire </w:t>
      </w:r>
      <w:r w:rsidR="00197E0C">
        <w:rPr>
          <w:rFonts w:ascii="Times New Roman" w:hAnsi="Times New Roman"/>
          <w:sz w:val="24"/>
          <w:szCs w:val="24"/>
          <w:lang w:val="en-NZ"/>
        </w:rPr>
        <w:t>the</w:t>
      </w:r>
      <w:r w:rsidR="00D077A5" w:rsidRPr="00E657C2">
        <w:rPr>
          <w:rFonts w:ascii="Times New Roman" w:hAnsi="Times New Roman"/>
          <w:sz w:val="24"/>
          <w:szCs w:val="24"/>
          <w:lang w:val="en-NZ"/>
        </w:rPr>
        <w:t xml:space="preserve"> PMS through the Application Service P</w:t>
      </w:r>
      <w:r w:rsidR="00DB518B" w:rsidRPr="00E657C2">
        <w:rPr>
          <w:rFonts w:ascii="Times New Roman" w:hAnsi="Times New Roman"/>
          <w:sz w:val="24"/>
          <w:szCs w:val="24"/>
          <w:lang w:val="en-NZ"/>
        </w:rPr>
        <w:t>rovider</w:t>
      </w:r>
      <w:r w:rsidR="00E657C2" w:rsidRPr="00E657C2">
        <w:rPr>
          <w:rFonts w:ascii="Times New Roman" w:hAnsi="Times New Roman"/>
          <w:sz w:val="24"/>
          <w:szCs w:val="24"/>
          <w:lang w:val="en-NZ"/>
        </w:rPr>
        <w:t>s</w:t>
      </w:r>
      <w:r w:rsidR="00E76FC7">
        <w:rPr>
          <w:rFonts w:ascii="Times New Roman" w:hAnsi="Times New Roman"/>
          <w:sz w:val="24"/>
          <w:szCs w:val="24"/>
          <w:lang w:val="en-NZ"/>
        </w:rPr>
        <w:t xml:space="preserve"> (ASP</w:t>
      </w:r>
      <w:r w:rsidR="00D077A5" w:rsidRPr="00E657C2">
        <w:rPr>
          <w:rFonts w:ascii="Times New Roman" w:hAnsi="Times New Roman"/>
          <w:sz w:val="24"/>
          <w:szCs w:val="24"/>
          <w:lang w:val="en-NZ"/>
        </w:rPr>
        <w:t>)</w:t>
      </w:r>
      <w:r w:rsidRPr="00E657C2">
        <w:rPr>
          <w:rFonts w:ascii="Times New Roman" w:hAnsi="Times New Roman"/>
          <w:sz w:val="24"/>
          <w:szCs w:val="24"/>
          <w:lang w:val="en-NZ"/>
        </w:rPr>
        <w:t xml:space="preserve">. The </w:t>
      </w:r>
      <w:r w:rsidR="00D077A5" w:rsidRPr="00E657C2">
        <w:rPr>
          <w:rFonts w:ascii="Times New Roman" w:hAnsi="Times New Roman"/>
          <w:sz w:val="24"/>
          <w:szCs w:val="24"/>
          <w:lang w:val="en-NZ"/>
        </w:rPr>
        <w:t xml:space="preserve">ASP </w:t>
      </w:r>
      <w:r w:rsidRPr="00E657C2">
        <w:rPr>
          <w:rFonts w:ascii="Times New Roman" w:hAnsi="Times New Roman"/>
          <w:sz w:val="24"/>
          <w:szCs w:val="24"/>
          <w:lang w:val="en-NZ"/>
        </w:rPr>
        <w:t>provide their software product</w:t>
      </w:r>
      <w:r w:rsidR="00D077A5" w:rsidRPr="00E657C2">
        <w:rPr>
          <w:rFonts w:ascii="Times New Roman" w:hAnsi="Times New Roman"/>
          <w:sz w:val="24"/>
          <w:szCs w:val="24"/>
          <w:lang w:val="en-NZ"/>
        </w:rPr>
        <w:t>s</w:t>
      </w:r>
      <w:r w:rsidRPr="00E657C2">
        <w:rPr>
          <w:rFonts w:ascii="Times New Roman" w:hAnsi="Times New Roman"/>
          <w:sz w:val="24"/>
          <w:szCs w:val="24"/>
          <w:lang w:val="en-NZ"/>
        </w:rPr>
        <w:t xml:space="preserve"> through </w:t>
      </w:r>
      <w:r w:rsidR="00E76FC7">
        <w:rPr>
          <w:rFonts w:ascii="Times New Roman" w:hAnsi="Times New Roman"/>
          <w:sz w:val="24"/>
          <w:szCs w:val="24"/>
          <w:lang w:val="en-NZ"/>
        </w:rPr>
        <w:t>a ’</w:t>
      </w:r>
      <w:r w:rsidRPr="00E657C2">
        <w:rPr>
          <w:rFonts w:ascii="Times New Roman" w:hAnsi="Times New Roman"/>
          <w:sz w:val="24"/>
          <w:szCs w:val="24"/>
          <w:lang w:val="en-NZ"/>
        </w:rPr>
        <w:t>Cloud Computing</w:t>
      </w:r>
      <w:r w:rsidR="00E76FC7">
        <w:rPr>
          <w:rFonts w:ascii="Times New Roman" w:hAnsi="Times New Roman"/>
          <w:sz w:val="24"/>
          <w:szCs w:val="24"/>
          <w:lang w:val="en-NZ"/>
        </w:rPr>
        <w:t>’</w:t>
      </w:r>
      <w:r w:rsidRPr="00E657C2">
        <w:rPr>
          <w:rFonts w:ascii="Times New Roman" w:hAnsi="Times New Roman"/>
          <w:sz w:val="24"/>
          <w:szCs w:val="24"/>
          <w:lang w:val="en-NZ"/>
        </w:rPr>
        <w:t xml:space="preserve"> approach, usually referred to as </w:t>
      </w:r>
      <w:r w:rsidR="00E76FC7">
        <w:rPr>
          <w:rFonts w:ascii="Times New Roman" w:hAnsi="Times New Roman"/>
          <w:sz w:val="24"/>
          <w:szCs w:val="24"/>
          <w:lang w:val="en-NZ"/>
        </w:rPr>
        <w:t>a ‘</w:t>
      </w:r>
      <w:r w:rsidRPr="00E657C2">
        <w:rPr>
          <w:rFonts w:ascii="Times New Roman" w:hAnsi="Times New Roman"/>
          <w:sz w:val="24"/>
          <w:szCs w:val="24"/>
          <w:lang w:val="en-NZ"/>
        </w:rPr>
        <w:t>Software as a Service</w:t>
      </w:r>
      <w:r w:rsidR="00E76FC7">
        <w:rPr>
          <w:rFonts w:ascii="Times New Roman" w:hAnsi="Times New Roman"/>
          <w:sz w:val="24"/>
          <w:szCs w:val="24"/>
          <w:lang w:val="en-NZ"/>
        </w:rPr>
        <w:t>’</w:t>
      </w:r>
      <w:r w:rsidRPr="00E657C2">
        <w:rPr>
          <w:rFonts w:ascii="Times New Roman" w:hAnsi="Times New Roman"/>
          <w:sz w:val="24"/>
          <w:szCs w:val="24"/>
          <w:lang w:val="en-NZ"/>
        </w:rPr>
        <w:t xml:space="preserve"> (SaaS) deployment model.</w:t>
      </w:r>
    </w:p>
    <w:p w14:paraId="17AE96B6" w14:textId="77777777" w:rsidR="00267A53" w:rsidRPr="00267A53" w:rsidRDefault="00267A53" w:rsidP="00F86E50">
      <w:pPr>
        <w:spacing w:after="100" w:line="360" w:lineRule="auto"/>
        <w:jc w:val="both"/>
        <w:rPr>
          <w:rFonts w:ascii="Times New Roman" w:hAnsi="Times New Roman"/>
          <w:sz w:val="8"/>
          <w:szCs w:val="8"/>
          <w:lang w:val="en-NZ"/>
        </w:rPr>
      </w:pPr>
    </w:p>
    <w:p w14:paraId="52492B36" w14:textId="3D139565" w:rsidR="00F86E50" w:rsidRPr="00E657C2" w:rsidRDefault="00F86E50" w:rsidP="00F86E50">
      <w:pPr>
        <w:spacing w:after="100" w:line="360" w:lineRule="auto"/>
        <w:jc w:val="both"/>
        <w:rPr>
          <w:rFonts w:ascii="Times New Roman" w:hAnsi="Times New Roman"/>
          <w:sz w:val="24"/>
          <w:szCs w:val="24"/>
          <w:lang w:val="en-NZ"/>
        </w:rPr>
      </w:pPr>
      <w:r w:rsidRPr="00E657C2">
        <w:rPr>
          <w:rFonts w:ascii="Times New Roman" w:hAnsi="Times New Roman"/>
          <w:sz w:val="24"/>
          <w:szCs w:val="24"/>
          <w:lang w:val="en-NZ"/>
        </w:rPr>
        <w:t>It is expected t</w:t>
      </w:r>
      <w:r w:rsidR="00DB518B" w:rsidRPr="00E657C2">
        <w:rPr>
          <w:rFonts w:ascii="Times New Roman" w:hAnsi="Times New Roman"/>
          <w:sz w:val="24"/>
          <w:szCs w:val="24"/>
          <w:lang w:val="en-NZ"/>
        </w:rPr>
        <w:t>hat using the SaaS approach S</w:t>
      </w:r>
      <w:r w:rsidR="00981A0D">
        <w:rPr>
          <w:rFonts w:ascii="Times New Roman" w:hAnsi="Times New Roman"/>
          <w:sz w:val="24"/>
          <w:szCs w:val="24"/>
          <w:lang w:val="en-NZ"/>
        </w:rPr>
        <w:t>E</w:t>
      </w:r>
      <w:r w:rsidR="00DB518B" w:rsidRPr="00E657C2">
        <w:rPr>
          <w:rFonts w:ascii="Times New Roman" w:hAnsi="Times New Roman"/>
          <w:sz w:val="24"/>
          <w:szCs w:val="24"/>
          <w:lang w:val="en-NZ"/>
        </w:rPr>
        <w:t>CMS</w:t>
      </w:r>
      <w:r w:rsidRPr="00E657C2">
        <w:rPr>
          <w:rFonts w:ascii="Times New Roman" w:hAnsi="Times New Roman"/>
          <w:sz w:val="24"/>
          <w:szCs w:val="24"/>
          <w:lang w:val="en-NZ"/>
        </w:rPr>
        <w:t xml:space="preserve"> will eliminate the need to purchase PMS licenses</w:t>
      </w:r>
      <w:r w:rsidR="00AE4475" w:rsidRPr="00E657C2">
        <w:rPr>
          <w:rFonts w:ascii="Times New Roman" w:hAnsi="Times New Roman"/>
          <w:sz w:val="24"/>
          <w:szCs w:val="24"/>
          <w:lang w:val="en-NZ"/>
        </w:rPr>
        <w:t xml:space="preserve"> upfront and instead pay </w:t>
      </w:r>
      <w:r w:rsidR="00E76FC7">
        <w:rPr>
          <w:rFonts w:ascii="Times New Roman" w:hAnsi="Times New Roman"/>
          <w:sz w:val="24"/>
          <w:szCs w:val="24"/>
          <w:lang w:val="en-NZ"/>
        </w:rPr>
        <w:t xml:space="preserve">a </w:t>
      </w:r>
      <w:r w:rsidR="00AE4475" w:rsidRPr="00E657C2">
        <w:rPr>
          <w:rFonts w:ascii="Times New Roman" w:hAnsi="Times New Roman"/>
          <w:sz w:val="24"/>
          <w:szCs w:val="24"/>
          <w:lang w:val="en-NZ"/>
        </w:rPr>
        <w:t xml:space="preserve">monthly </w:t>
      </w:r>
      <w:r w:rsidR="00E76FC7">
        <w:rPr>
          <w:rFonts w:ascii="Times New Roman" w:hAnsi="Times New Roman"/>
          <w:sz w:val="24"/>
          <w:szCs w:val="24"/>
          <w:lang w:val="en-NZ"/>
        </w:rPr>
        <w:t xml:space="preserve">per user </w:t>
      </w:r>
      <w:r w:rsidR="00AE4475" w:rsidRPr="00E657C2">
        <w:rPr>
          <w:rFonts w:ascii="Times New Roman" w:hAnsi="Times New Roman"/>
          <w:sz w:val="24"/>
          <w:szCs w:val="24"/>
          <w:lang w:val="en-NZ"/>
        </w:rPr>
        <w:t>usage fee</w:t>
      </w:r>
      <w:r w:rsidRPr="00E657C2">
        <w:rPr>
          <w:rFonts w:ascii="Times New Roman" w:hAnsi="Times New Roman"/>
          <w:sz w:val="24"/>
          <w:szCs w:val="24"/>
          <w:lang w:val="en-NZ"/>
        </w:rPr>
        <w:t>. This will mean that S</w:t>
      </w:r>
      <w:r w:rsidR="00981A0D">
        <w:rPr>
          <w:rFonts w:ascii="Times New Roman" w:hAnsi="Times New Roman"/>
          <w:sz w:val="24"/>
          <w:szCs w:val="24"/>
          <w:lang w:val="en-NZ"/>
        </w:rPr>
        <w:t>E</w:t>
      </w:r>
      <w:r w:rsidRPr="00E657C2">
        <w:rPr>
          <w:rFonts w:ascii="Times New Roman" w:hAnsi="Times New Roman"/>
          <w:sz w:val="24"/>
          <w:szCs w:val="24"/>
          <w:lang w:val="en-NZ"/>
        </w:rPr>
        <w:t xml:space="preserve">CMS </w:t>
      </w:r>
      <w:r w:rsidR="00AE4475" w:rsidRPr="00E657C2">
        <w:rPr>
          <w:rFonts w:ascii="Times New Roman" w:hAnsi="Times New Roman"/>
          <w:sz w:val="24"/>
          <w:szCs w:val="24"/>
          <w:lang w:val="en-NZ"/>
        </w:rPr>
        <w:t>can</w:t>
      </w:r>
      <w:r w:rsidRPr="00E657C2">
        <w:rPr>
          <w:rFonts w:ascii="Times New Roman" w:hAnsi="Times New Roman"/>
          <w:sz w:val="24"/>
          <w:szCs w:val="24"/>
          <w:lang w:val="en-NZ"/>
        </w:rPr>
        <w:t xml:space="preserve"> reduc</w:t>
      </w:r>
      <w:r w:rsidR="00D077A5" w:rsidRPr="00E657C2">
        <w:rPr>
          <w:rFonts w:ascii="Times New Roman" w:hAnsi="Times New Roman"/>
          <w:sz w:val="24"/>
          <w:szCs w:val="24"/>
          <w:lang w:val="en-NZ"/>
        </w:rPr>
        <w:t>e its software cost</w:t>
      </w:r>
      <w:r w:rsidR="00E76FC7">
        <w:rPr>
          <w:rFonts w:ascii="Times New Roman" w:hAnsi="Times New Roman"/>
          <w:sz w:val="24"/>
          <w:szCs w:val="24"/>
          <w:lang w:val="en-NZ"/>
        </w:rPr>
        <w:t>s</w:t>
      </w:r>
      <w:r w:rsidR="00D077A5" w:rsidRPr="00E657C2">
        <w:rPr>
          <w:rFonts w:ascii="Times New Roman" w:hAnsi="Times New Roman"/>
          <w:sz w:val="24"/>
          <w:szCs w:val="24"/>
          <w:lang w:val="en-NZ"/>
        </w:rPr>
        <w:t xml:space="preserve"> by almost $</w:t>
      </w:r>
      <w:r w:rsidR="004329B2">
        <w:rPr>
          <w:rFonts w:ascii="Times New Roman" w:hAnsi="Times New Roman"/>
          <w:sz w:val="24"/>
          <w:szCs w:val="24"/>
          <w:lang w:val="en-NZ"/>
        </w:rPr>
        <w:t>1</w:t>
      </w:r>
      <w:ins w:id="0" w:author="Maria Elena Villapol" w:date="2018-07-25T20:04:00Z">
        <w:r w:rsidR="00E71B9A">
          <w:rPr>
            <w:rFonts w:ascii="Times New Roman" w:hAnsi="Times New Roman"/>
            <w:sz w:val="24"/>
            <w:szCs w:val="24"/>
            <w:lang w:val="en-NZ"/>
          </w:rPr>
          <w:t>,</w:t>
        </w:r>
      </w:ins>
      <w:r w:rsidR="00687A04">
        <w:rPr>
          <w:rFonts w:ascii="Times New Roman" w:hAnsi="Times New Roman"/>
          <w:sz w:val="24"/>
          <w:szCs w:val="24"/>
          <w:lang w:val="en-NZ"/>
        </w:rPr>
        <w:t>0</w:t>
      </w:r>
      <w:r w:rsidRPr="00E657C2">
        <w:rPr>
          <w:rFonts w:ascii="Times New Roman" w:hAnsi="Times New Roman"/>
          <w:sz w:val="24"/>
          <w:szCs w:val="24"/>
          <w:lang w:val="en-NZ"/>
        </w:rPr>
        <w:t>00</w:t>
      </w:r>
      <w:r w:rsidR="00BA1EDC">
        <w:rPr>
          <w:rFonts w:ascii="Times New Roman" w:hAnsi="Times New Roman"/>
          <w:sz w:val="24"/>
          <w:szCs w:val="24"/>
          <w:lang w:val="en-NZ"/>
        </w:rPr>
        <w:t>,</w:t>
      </w:r>
      <w:r w:rsidR="00BA1EDC" w:rsidRPr="00E657C2">
        <w:rPr>
          <w:rFonts w:ascii="Times New Roman" w:hAnsi="Times New Roman"/>
          <w:sz w:val="24"/>
          <w:szCs w:val="24"/>
          <w:lang w:val="en-NZ"/>
        </w:rPr>
        <w:t>000</w:t>
      </w:r>
      <w:r w:rsidRPr="00E657C2">
        <w:rPr>
          <w:rFonts w:ascii="Times New Roman" w:hAnsi="Times New Roman"/>
          <w:sz w:val="24"/>
          <w:szCs w:val="24"/>
          <w:lang w:val="en-NZ"/>
        </w:rPr>
        <w:t xml:space="preserve"> per year for next three years. Through an initial preliminary </w:t>
      </w:r>
      <w:r w:rsidR="00E76FC7">
        <w:rPr>
          <w:rFonts w:ascii="Times New Roman" w:hAnsi="Times New Roman"/>
          <w:sz w:val="24"/>
          <w:szCs w:val="24"/>
          <w:lang w:val="en-NZ"/>
        </w:rPr>
        <w:t>investigation</w:t>
      </w:r>
      <w:r w:rsidR="00AE4475" w:rsidRPr="00E657C2">
        <w:rPr>
          <w:rFonts w:ascii="Times New Roman" w:hAnsi="Times New Roman"/>
          <w:sz w:val="24"/>
          <w:szCs w:val="24"/>
          <w:lang w:val="en-NZ"/>
        </w:rPr>
        <w:t>, S</w:t>
      </w:r>
      <w:r w:rsidR="00981A0D">
        <w:rPr>
          <w:rFonts w:ascii="Times New Roman" w:hAnsi="Times New Roman"/>
          <w:sz w:val="24"/>
          <w:szCs w:val="24"/>
          <w:lang w:val="en-NZ"/>
        </w:rPr>
        <w:t>E</w:t>
      </w:r>
      <w:r w:rsidR="00687A04">
        <w:rPr>
          <w:rFonts w:ascii="Times New Roman" w:hAnsi="Times New Roman"/>
          <w:sz w:val="24"/>
          <w:szCs w:val="24"/>
          <w:lang w:val="en-NZ"/>
        </w:rPr>
        <w:t>CMS has allocated $45</w:t>
      </w:r>
      <w:r w:rsidR="00AE4475" w:rsidRPr="00E657C2">
        <w:rPr>
          <w:rFonts w:ascii="Times New Roman" w:hAnsi="Times New Roman"/>
          <w:sz w:val="24"/>
          <w:szCs w:val="24"/>
          <w:lang w:val="en-NZ"/>
        </w:rPr>
        <w:t>0</w:t>
      </w:r>
      <w:r w:rsidRPr="00E657C2">
        <w:rPr>
          <w:rFonts w:ascii="Times New Roman" w:hAnsi="Times New Roman"/>
          <w:sz w:val="24"/>
          <w:szCs w:val="24"/>
          <w:lang w:val="en-NZ"/>
        </w:rPr>
        <w:t xml:space="preserve">,000 to undertake this </w:t>
      </w:r>
      <w:r w:rsidR="00E76FC7">
        <w:rPr>
          <w:rFonts w:ascii="Times New Roman" w:hAnsi="Times New Roman"/>
          <w:sz w:val="24"/>
          <w:szCs w:val="24"/>
          <w:lang w:val="en-NZ"/>
        </w:rPr>
        <w:t xml:space="preserve">new </w:t>
      </w:r>
      <w:r w:rsidRPr="00E657C2">
        <w:rPr>
          <w:rFonts w:ascii="Times New Roman" w:hAnsi="Times New Roman"/>
          <w:sz w:val="24"/>
          <w:szCs w:val="24"/>
          <w:lang w:val="en-NZ"/>
        </w:rPr>
        <w:t>Wiki project. The proje</w:t>
      </w:r>
      <w:r w:rsidR="000C079C">
        <w:rPr>
          <w:rFonts w:ascii="Times New Roman" w:hAnsi="Times New Roman"/>
          <w:sz w:val="24"/>
          <w:szCs w:val="24"/>
          <w:lang w:val="en-NZ"/>
        </w:rPr>
        <w:t>ct is expected to start on</w:t>
      </w:r>
      <w:r w:rsidR="00D077A5" w:rsidRPr="00E657C2">
        <w:rPr>
          <w:rFonts w:ascii="Times New Roman" w:hAnsi="Times New Roman"/>
          <w:sz w:val="24"/>
          <w:szCs w:val="24"/>
          <w:lang w:val="en-NZ"/>
        </w:rPr>
        <w:t xml:space="preserve"> </w:t>
      </w:r>
      <w:r w:rsidR="00687A04">
        <w:rPr>
          <w:rFonts w:ascii="Times New Roman" w:hAnsi="Times New Roman"/>
          <w:sz w:val="24"/>
          <w:szCs w:val="24"/>
          <w:lang w:val="en-NZ"/>
        </w:rPr>
        <w:t>30</w:t>
      </w:r>
      <w:r w:rsidR="004329B2" w:rsidRPr="004329B2">
        <w:rPr>
          <w:rFonts w:ascii="Times New Roman" w:hAnsi="Times New Roman"/>
          <w:sz w:val="24"/>
          <w:szCs w:val="24"/>
          <w:vertAlign w:val="superscript"/>
          <w:lang w:val="en-NZ"/>
        </w:rPr>
        <w:t>th</w:t>
      </w:r>
      <w:r w:rsidR="004329B2">
        <w:rPr>
          <w:rFonts w:ascii="Times New Roman" w:hAnsi="Times New Roman"/>
          <w:sz w:val="24"/>
          <w:szCs w:val="24"/>
          <w:lang w:val="en-NZ"/>
        </w:rPr>
        <w:t xml:space="preserve"> </w:t>
      </w:r>
      <w:r w:rsidR="00687A04">
        <w:rPr>
          <w:rFonts w:ascii="Times New Roman" w:hAnsi="Times New Roman"/>
          <w:sz w:val="24"/>
          <w:szCs w:val="24"/>
          <w:lang w:val="en-NZ"/>
        </w:rPr>
        <w:t>July</w:t>
      </w:r>
      <w:r w:rsidR="004329B2">
        <w:rPr>
          <w:rFonts w:ascii="Times New Roman" w:hAnsi="Times New Roman"/>
          <w:sz w:val="24"/>
          <w:szCs w:val="24"/>
          <w:lang w:val="en-NZ"/>
        </w:rPr>
        <w:t xml:space="preserve"> </w:t>
      </w:r>
      <w:r w:rsidR="00C91779">
        <w:rPr>
          <w:rFonts w:ascii="Times New Roman" w:hAnsi="Times New Roman"/>
          <w:sz w:val="24"/>
          <w:szCs w:val="24"/>
          <w:lang w:val="en-NZ"/>
        </w:rPr>
        <w:t>201</w:t>
      </w:r>
      <w:r w:rsidR="004329B2">
        <w:rPr>
          <w:rFonts w:ascii="Times New Roman" w:hAnsi="Times New Roman"/>
          <w:sz w:val="24"/>
          <w:szCs w:val="24"/>
          <w:lang w:val="en-NZ"/>
        </w:rPr>
        <w:t>8</w:t>
      </w:r>
      <w:r w:rsidRPr="00E657C2">
        <w:rPr>
          <w:rFonts w:ascii="Times New Roman" w:hAnsi="Times New Roman"/>
          <w:sz w:val="24"/>
          <w:szCs w:val="24"/>
          <w:lang w:val="en-NZ"/>
        </w:rPr>
        <w:t xml:space="preserve"> and finish </w:t>
      </w:r>
      <w:r w:rsidR="003F376D" w:rsidRPr="00E657C2">
        <w:rPr>
          <w:rFonts w:ascii="Times New Roman" w:hAnsi="Times New Roman"/>
          <w:sz w:val="24"/>
          <w:szCs w:val="24"/>
          <w:lang w:val="en-NZ"/>
        </w:rPr>
        <w:t xml:space="preserve">(including the completion of all deliverables and presentations) </w:t>
      </w:r>
      <w:r w:rsidR="001426F2" w:rsidRPr="00E657C2">
        <w:rPr>
          <w:rFonts w:ascii="Times New Roman" w:hAnsi="Times New Roman"/>
          <w:sz w:val="24"/>
          <w:szCs w:val="24"/>
          <w:lang w:val="en-NZ"/>
        </w:rPr>
        <w:t>on</w:t>
      </w:r>
      <w:r w:rsidRPr="00E657C2">
        <w:rPr>
          <w:rFonts w:ascii="Times New Roman" w:hAnsi="Times New Roman"/>
          <w:sz w:val="24"/>
          <w:szCs w:val="24"/>
          <w:lang w:val="en-NZ"/>
        </w:rPr>
        <w:t xml:space="preserve"> the </w:t>
      </w:r>
      <w:r w:rsidR="005B64A1" w:rsidRPr="00E657C2">
        <w:rPr>
          <w:rFonts w:ascii="Times New Roman" w:hAnsi="Times New Roman"/>
          <w:sz w:val="24"/>
          <w:szCs w:val="24"/>
          <w:lang w:val="en-NZ"/>
        </w:rPr>
        <w:t>1</w:t>
      </w:r>
      <w:r w:rsidR="00687A04" w:rsidRPr="00687A04">
        <w:rPr>
          <w:rFonts w:ascii="Times New Roman" w:hAnsi="Times New Roman"/>
          <w:sz w:val="24"/>
          <w:szCs w:val="24"/>
          <w:vertAlign w:val="superscript"/>
          <w:lang w:val="en-NZ"/>
        </w:rPr>
        <w:t>st</w:t>
      </w:r>
      <w:r w:rsidR="00687A04">
        <w:rPr>
          <w:rFonts w:ascii="Times New Roman" w:hAnsi="Times New Roman"/>
          <w:sz w:val="24"/>
          <w:szCs w:val="24"/>
          <w:lang w:val="en-NZ"/>
        </w:rPr>
        <w:t xml:space="preserve"> October</w:t>
      </w:r>
      <w:r w:rsidR="00C91779">
        <w:rPr>
          <w:rFonts w:ascii="Times New Roman" w:hAnsi="Times New Roman"/>
          <w:sz w:val="24"/>
          <w:szCs w:val="24"/>
          <w:lang w:val="en-NZ"/>
        </w:rPr>
        <w:t xml:space="preserve"> 201</w:t>
      </w:r>
      <w:r w:rsidR="004329B2">
        <w:rPr>
          <w:rFonts w:ascii="Times New Roman" w:hAnsi="Times New Roman"/>
          <w:sz w:val="24"/>
          <w:szCs w:val="24"/>
          <w:lang w:val="en-NZ"/>
        </w:rPr>
        <w:t>8</w:t>
      </w:r>
      <w:r w:rsidRPr="00E657C2">
        <w:rPr>
          <w:rFonts w:ascii="Times New Roman" w:hAnsi="Times New Roman"/>
          <w:sz w:val="24"/>
          <w:szCs w:val="24"/>
          <w:lang w:val="en-NZ"/>
        </w:rPr>
        <w:t xml:space="preserve">. The Wiki should be up and running </w:t>
      </w:r>
      <w:r w:rsidR="001426F2" w:rsidRPr="00E657C2">
        <w:rPr>
          <w:rFonts w:ascii="Times New Roman" w:hAnsi="Times New Roman"/>
          <w:sz w:val="24"/>
          <w:szCs w:val="24"/>
          <w:lang w:val="en-NZ"/>
        </w:rPr>
        <w:t xml:space="preserve">by the </w:t>
      </w:r>
      <w:r w:rsidR="00687A04">
        <w:rPr>
          <w:rFonts w:ascii="Times New Roman" w:hAnsi="Times New Roman"/>
          <w:sz w:val="24"/>
          <w:szCs w:val="24"/>
          <w:lang w:val="en-NZ"/>
        </w:rPr>
        <w:t>1</w:t>
      </w:r>
      <w:r w:rsidR="00687A04" w:rsidRPr="00687A04">
        <w:rPr>
          <w:rFonts w:ascii="Times New Roman" w:hAnsi="Times New Roman"/>
          <w:sz w:val="24"/>
          <w:szCs w:val="24"/>
          <w:vertAlign w:val="superscript"/>
          <w:lang w:val="en-NZ"/>
        </w:rPr>
        <w:t>st</w:t>
      </w:r>
      <w:r w:rsidR="00687A04">
        <w:rPr>
          <w:rFonts w:ascii="Times New Roman" w:hAnsi="Times New Roman"/>
          <w:sz w:val="24"/>
          <w:szCs w:val="24"/>
          <w:lang w:val="en-NZ"/>
        </w:rPr>
        <w:t xml:space="preserve"> October</w:t>
      </w:r>
      <w:r w:rsidR="00C91779">
        <w:rPr>
          <w:rFonts w:ascii="Times New Roman" w:hAnsi="Times New Roman"/>
          <w:sz w:val="24"/>
          <w:szCs w:val="24"/>
          <w:lang w:val="en-NZ"/>
        </w:rPr>
        <w:t xml:space="preserve"> </w:t>
      </w:r>
      <w:proofErr w:type="gramStart"/>
      <w:r w:rsidR="00C91779">
        <w:rPr>
          <w:rFonts w:ascii="Times New Roman" w:hAnsi="Times New Roman"/>
          <w:sz w:val="24"/>
          <w:szCs w:val="24"/>
          <w:lang w:val="en-NZ"/>
        </w:rPr>
        <w:t>201</w:t>
      </w:r>
      <w:r w:rsidR="004329B2">
        <w:rPr>
          <w:rFonts w:ascii="Times New Roman" w:hAnsi="Times New Roman"/>
          <w:sz w:val="24"/>
          <w:szCs w:val="24"/>
          <w:lang w:val="en-NZ"/>
        </w:rPr>
        <w:t>8</w:t>
      </w:r>
      <w:proofErr w:type="gramEnd"/>
      <w:r w:rsidR="00E95DBD">
        <w:rPr>
          <w:rFonts w:ascii="Times New Roman" w:hAnsi="Times New Roman"/>
          <w:sz w:val="24"/>
          <w:szCs w:val="24"/>
          <w:lang w:val="en-NZ"/>
        </w:rPr>
        <w:t xml:space="preserve"> </w:t>
      </w:r>
      <w:r w:rsidR="00DB518B" w:rsidRPr="00E657C2">
        <w:rPr>
          <w:rFonts w:ascii="Times New Roman" w:hAnsi="Times New Roman"/>
          <w:sz w:val="24"/>
          <w:szCs w:val="24"/>
          <w:lang w:val="en-NZ"/>
        </w:rPr>
        <w:t>so it can be available to the R&amp;D</w:t>
      </w:r>
      <w:r w:rsidR="00E657C2" w:rsidRPr="00E657C2">
        <w:rPr>
          <w:rFonts w:ascii="Times New Roman" w:hAnsi="Times New Roman"/>
          <w:sz w:val="24"/>
          <w:szCs w:val="24"/>
          <w:lang w:val="en-NZ"/>
        </w:rPr>
        <w:t xml:space="preserve"> students for semester </w:t>
      </w:r>
      <w:r w:rsidR="00687A04">
        <w:rPr>
          <w:rFonts w:ascii="Times New Roman" w:hAnsi="Times New Roman"/>
          <w:sz w:val="24"/>
          <w:szCs w:val="24"/>
          <w:lang w:val="en-NZ"/>
        </w:rPr>
        <w:t>1</w:t>
      </w:r>
      <w:r w:rsidR="00DB518B" w:rsidRPr="00E657C2">
        <w:rPr>
          <w:rFonts w:ascii="Times New Roman" w:hAnsi="Times New Roman"/>
          <w:sz w:val="24"/>
          <w:szCs w:val="24"/>
          <w:lang w:val="en-NZ"/>
        </w:rPr>
        <w:t>, 201</w:t>
      </w:r>
      <w:r w:rsidR="00687A04">
        <w:rPr>
          <w:rFonts w:ascii="Times New Roman" w:hAnsi="Times New Roman"/>
          <w:sz w:val="24"/>
          <w:szCs w:val="24"/>
          <w:lang w:val="en-NZ"/>
        </w:rPr>
        <w:t>9</w:t>
      </w:r>
      <w:r w:rsidRPr="00E657C2">
        <w:rPr>
          <w:rFonts w:ascii="Times New Roman" w:hAnsi="Times New Roman"/>
          <w:sz w:val="24"/>
          <w:szCs w:val="24"/>
          <w:lang w:val="en-NZ"/>
        </w:rPr>
        <w:t>.</w:t>
      </w:r>
      <w:r w:rsidR="00DB518B" w:rsidRPr="00E657C2">
        <w:rPr>
          <w:rFonts w:ascii="Times New Roman" w:hAnsi="Times New Roman"/>
          <w:sz w:val="24"/>
          <w:szCs w:val="24"/>
          <w:lang w:val="en-NZ"/>
        </w:rPr>
        <w:t xml:space="preserve"> </w:t>
      </w:r>
      <w:r w:rsidR="00F36146">
        <w:rPr>
          <w:rFonts w:ascii="Times New Roman" w:hAnsi="Times New Roman"/>
          <w:sz w:val="24"/>
          <w:szCs w:val="24"/>
          <w:lang w:val="en-NZ"/>
        </w:rPr>
        <w:t xml:space="preserve">The </w:t>
      </w:r>
      <w:r w:rsidRPr="00E657C2">
        <w:rPr>
          <w:rFonts w:ascii="Times New Roman" w:hAnsi="Times New Roman"/>
          <w:sz w:val="24"/>
          <w:szCs w:val="24"/>
          <w:lang w:val="en-NZ"/>
        </w:rPr>
        <w:t xml:space="preserve">usage fee for the </w:t>
      </w:r>
      <w:r w:rsidR="00D077A5" w:rsidRPr="00E657C2">
        <w:rPr>
          <w:rFonts w:ascii="Times New Roman" w:hAnsi="Times New Roman"/>
          <w:sz w:val="24"/>
          <w:szCs w:val="24"/>
          <w:lang w:val="en-NZ"/>
        </w:rPr>
        <w:t xml:space="preserve">PMS is expected to be </w:t>
      </w:r>
      <w:r w:rsidR="00687A04">
        <w:rPr>
          <w:rFonts w:ascii="Times New Roman" w:hAnsi="Times New Roman"/>
          <w:sz w:val="24"/>
          <w:szCs w:val="24"/>
          <w:lang w:val="en-NZ"/>
        </w:rPr>
        <w:t>$20</w:t>
      </w:r>
      <w:r w:rsidR="00F36146">
        <w:rPr>
          <w:rFonts w:ascii="Times New Roman" w:hAnsi="Times New Roman"/>
          <w:sz w:val="24"/>
          <w:szCs w:val="24"/>
          <w:lang w:val="en-NZ"/>
        </w:rPr>
        <w:t xml:space="preserve">.00 per </w:t>
      </w:r>
      <w:r w:rsidR="00E76FC7">
        <w:rPr>
          <w:rFonts w:ascii="Times New Roman" w:hAnsi="Times New Roman"/>
          <w:sz w:val="24"/>
          <w:szCs w:val="24"/>
          <w:lang w:val="en-NZ"/>
        </w:rPr>
        <w:t>user</w:t>
      </w:r>
      <w:r w:rsidR="00F36146">
        <w:rPr>
          <w:rFonts w:ascii="Times New Roman" w:hAnsi="Times New Roman"/>
          <w:sz w:val="24"/>
          <w:szCs w:val="24"/>
          <w:lang w:val="en-NZ"/>
        </w:rPr>
        <w:t xml:space="preserve">/year. The estimate is that </w:t>
      </w:r>
      <w:r w:rsidR="00687A04">
        <w:rPr>
          <w:rFonts w:ascii="Times New Roman" w:hAnsi="Times New Roman"/>
          <w:sz w:val="24"/>
          <w:szCs w:val="24"/>
          <w:lang w:val="en-NZ"/>
        </w:rPr>
        <w:t>15</w:t>
      </w:r>
      <w:r w:rsidR="00C91779">
        <w:rPr>
          <w:rFonts w:ascii="Times New Roman" w:hAnsi="Times New Roman"/>
          <w:sz w:val="24"/>
          <w:szCs w:val="24"/>
          <w:lang w:val="en-NZ"/>
        </w:rPr>
        <w:t>0 to 2</w:t>
      </w:r>
      <w:r w:rsidR="00687A04">
        <w:rPr>
          <w:rFonts w:ascii="Times New Roman" w:hAnsi="Times New Roman"/>
          <w:sz w:val="24"/>
          <w:szCs w:val="24"/>
          <w:lang w:val="en-NZ"/>
        </w:rPr>
        <w:t>0</w:t>
      </w:r>
      <w:r w:rsidR="00C91779">
        <w:rPr>
          <w:rFonts w:ascii="Times New Roman" w:hAnsi="Times New Roman"/>
          <w:sz w:val="24"/>
          <w:szCs w:val="24"/>
          <w:lang w:val="en-NZ"/>
        </w:rPr>
        <w:t>0</w:t>
      </w:r>
      <w:r w:rsidR="00F36146">
        <w:rPr>
          <w:rFonts w:ascii="Times New Roman" w:hAnsi="Times New Roman"/>
          <w:sz w:val="24"/>
          <w:szCs w:val="24"/>
          <w:lang w:val="en-NZ"/>
        </w:rPr>
        <w:t xml:space="preserve"> students will enrol for the R&amp;D paper for each semester in an academic year till 202</w:t>
      </w:r>
      <w:r w:rsidR="00687A04">
        <w:rPr>
          <w:rFonts w:ascii="Times New Roman" w:hAnsi="Times New Roman"/>
          <w:sz w:val="24"/>
          <w:szCs w:val="24"/>
          <w:lang w:val="en-NZ"/>
        </w:rPr>
        <w:t>2</w:t>
      </w:r>
      <w:r w:rsidR="00F36146">
        <w:rPr>
          <w:rFonts w:ascii="Times New Roman" w:hAnsi="Times New Roman"/>
          <w:sz w:val="24"/>
          <w:szCs w:val="24"/>
          <w:lang w:val="en-NZ"/>
        </w:rPr>
        <w:t xml:space="preserve">. </w:t>
      </w:r>
      <w:r w:rsidR="00C55CAA">
        <w:rPr>
          <w:rFonts w:ascii="Times New Roman" w:hAnsi="Times New Roman"/>
          <w:sz w:val="24"/>
          <w:szCs w:val="24"/>
          <w:lang w:val="en-NZ"/>
        </w:rPr>
        <w:t xml:space="preserve">In addition, it is </w:t>
      </w:r>
      <w:r w:rsidR="000C079C">
        <w:rPr>
          <w:rFonts w:ascii="Times New Roman" w:hAnsi="Times New Roman"/>
          <w:sz w:val="24"/>
          <w:szCs w:val="24"/>
          <w:lang w:val="en-NZ"/>
        </w:rPr>
        <w:t xml:space="preserve">expected </w:t>
      </w:r>
      <w:r w:rsidR="00C55CAA">
        <w:rPr>
          <w:rFonts w:ascii="Times New Roman" w:hAnsi="Times New Roman"/>
          <w:sz w:val="24"/>
          <w:szCs w:val="24"/>
          <w:lang w:val="en-NZ"/>
        </w:rPr>
        <w:t>that the monthly internet charge per student will be $</w:t>
      </w:r>
      <w:r w:rsidR="00687A04">
        <w:rPr>
          <w:rFonts w:ascii="Times New Roman" w:hAnsi="Times New Roman"/>
          <w:sz w:val="24"/>
          <w:szCs w:val="24"/>
          <w:lang w:val="en-NZ"/>
        </w:rPr>
        <w:t>10</w:t>
      </w:r>
      <w:r w:rsidR="00C55CAA">
        <w:rPr>
          <w:rFonts w:ascii="Times New Roman" w:hAnsi="Times New Roman"/>
          <w:sz w:val="24"/>
          <w:szCs w:val="24"/>
          <w:lang w:val="en-NZ"/>
        </w:rPr>
        <w:t xml:space="preserve"> for 201</w:t>
      </w:r>
      <w:r w:rsidR="00687A04">
        <w:rPr>
          <w:rFonts w:ascii="Times New Roman" w:hAnsi="Times New Roman"/>
          <w:sz w:val="24"/>
          <w:szCs w:val="24"/>
          <w:lang w:val="en-NZ"/>
        </w:rPr>
        <w:t>9</w:t>
      </w:r>
      <w:r w:rsidR="00C55CAA">
        <w:rPr>
          <w:rFonts w:ascii="Times New Roman" w:hAnsi="Times New Roman"/>
          <w:sz w:val="24"/>
          <w:szCs w:val="24"/>
          <w:lang w:val="en-NZ"/>
        </w:rPr>
        <w:t xml:space="preserve">. However, </w:t>
      </w:r>
      <w:r w:rsidR="00E76FC7">
        <w:rPr>
          <w:rFonts w:ascii="Times New Roman" w:hAnsi="Times New Roman"/>
          <w:sz w:val="24"/>
          <w:szCs w:val="24"/>
          <w:lang w:val="en-NZ"/>
        </w:rPr>
        <w:t xml:space="preserve">the </w:t>
      </w:r>
      <w:r w:rsidR="00C55CAA">
        <w:rPr>
          <w:rFonts w:ascii="Times New Roman" w:hAnsi="Times New Roman"/>
          <w:sz w:val="24"/>
          <w:szCs w:val="24"/>
          <w:lang w:val="en-NZ"/>
        </w:rPr>
        <w:t xml:space="preserve">school expects </w:t>
      </w:r>
      <w:r w:rsidR="000C079C">
        <w:rPr>
          <w:rFonts w:ascii="Times New Roman" w:hAnsi="Times New Roman"/>
          <w:sz w:val="24"/>
          <w:szCs w:val="24"/>
          <w:lang w:val="en-NZ"/>
        </w:rPr>
        <w:t xml:space="preserve">an </w:t>
      </w:r>
      <w:r w:rsidR="00FD1563">
        <w:rPr>
          <w:rFonts w:ascii="Times New Roman" w:hAnsi="Times New Roman"/>
          <w:sz w:val="24"/>
          <w:szCs w:val="24"/>
          <w:lang w:val="en-NZ"/>
        </w:rPr>
        <w:t>increase in</w:t>
      </w:r>
      <w:r w:rsidR="00C55CAA">
        <w:rPr>
          <w:rFonts w:ascii="Times New Roman" w:hAnsi="Times New Roman"/>
          <w:sz w:val="24"/>
          <w:szCs w:val="24"/>
          <w:lang w:val="en-NZ"/>
        </w:rPr>
        <w:t xml:space="preserve"> </w:t>
      </w:r>
      <w:r w:rsidR="00E76FC7">
        <w:rPr>
          <w:rFonts w:ascii="Times New Roman" w:hAnsi="Times New Roman"/>
          <w:sz w:val="24"/>
          <w:szCs w:val="24"/>
          <w:lang w:val="en-NZ"/>
        </w:rPr>
        <w:t xml:space="preserve">the </w:t>
      </w:r>
      <w:r w:rsidR="00C55CAA">
        <w:rPr>
          <w:rFonts w:ascii="Times New Roman" w:hAnsi="Times New Roman"/>
          <w:sz w:val="24"/>
          <w:szCs w:val="24"/>
          <w:lang w:val="en-NZ"/>
        </w:rPr>
        <w:t>internet charge by 1</w:t>
      </w:r>
      <w:r w:rsidR="00687A04">
        <w:rPr>
          <w:rFonts w:ascii="Times New Roman" w:hAnsi="Times New Roman"/>
          <w:sz w:val="24"/>
          <w:szCs w:val="24"/>
          <w:lang w:val="en-NZ"/>
        </w:rPr>
        <w:t>5</w:t>
      </w:r>
      <w:r w:rsidR="00C55CAA">
        <w:rPr>
          <w:rFonts w:ascii="Times New Roman" w:hAnsi="Times New Roman"/>
          <w:sz w:val="24"/>
          <w:szCs w:val="24"/>
          <w:lang w:val="en-NZ"/>
        </w:rPr>
        <w:t>% every year till 202</w:t>
      </w:r>
      <w:r w:rsidR="00687A04">
        <w:rPr>
          <w:rFonts w:ascii="Times New Roman" w:hAnsi="Times New Roman"/>
          <w:sz w:val="24"/>
          <w:szCs w:val="24"/>
          <w:lang w:val="en-NZ"/>
        </w:rPr>
        <w:t>2</w:t>
      </w:r>
      <w:r w:rsidR="00C55CAA">
        <w:rPr>
          <w:rFonts w:ascii="Times New Roman" w:hAnsi="Times New Roman"/>
          <w:sz w:val="24"/>
          <w:szCs w:val="24"/>
          <w:lang w:val="en-NZ"/>
        </w:rPr>
        <w:t>.</w:t>
      </w:r>
      <w:r w:rsidR="00DB518B" w:rsidRPr="00E657C2">
        <w:rPr>
          <w:rFonts w:ascii="Times New Roman" w:hAnsi="Times New Roman"/>
          <w:sz w:val="24"/>
          <w:szCs w:val="24"/>
          <w:lang w:val="en-NZ"/>
        </w:rPr>
        <w:t xml:space="preserve"> </w:t>
      </w:r>
      <w:r w:rsidRPr="00E657C2">
        <w:rPr>
          <w:rFonts w:ascii="Times New Roman" w:hAnsi="Times New Roman"/>
          <w:sz w:val="24"/>
          <w:szCs w:val="24"/>
          <w:lang w:val="en-NZ"/>
        </w:rPr>
        <w:t>The existing S</w:t>
      </w:r>
      <w:r w:rsidR="00981A0D">
        <w:rPr>
          <w:rFonts w:ascii="Times New Roman" w:hAnsi="Times New Roman"/>
          <w:sz w:val="24"/>
          <w:szCs w:val="24"/>
          <w:lang w:val="en-NZ"/>
        </w:rPr>
        <w:t>E</w:t>
      </w:r>
      <w:r w:rsidRPr="00E657C2">
        <w:rPr>
          <w:rFonts w:ascii="Times New Roman" w:hAnsi="Times New Roman"/>
          <w:sz w:val="24"/>
          <w:szCs w:val="24"/>
          <w:lang w:val="en-NZ"/>
        </w:rPr>
        <w:t>CMS IT infrastructure</w:t>
      </w:r>
      <w:r w:rsidR="00DB518B" w:rsidRPr="00E657C2">
        <w:rPr>
          <w:rFonts w:ascii="Times New Roman" w:hAnsi="Times New Roman"/>
          <w:sz w:val="24"/>
          <w:szCs w:val="24"/>
          <w:lang w:val="en-NZ"/>
        </w:rPr>
        <w:t xml:space="preserve"> for hosting the Wiki and for ac</w:t>
      </w:r>
      <w:r w:rsidRPr="00E657C2">
        <w:rPr>
          <w:rFonts w:ascii="Times New Roman" w:hAnsi="Times New Roman"/>
          <w:sz w:val="24"/>
          <w:szCs w:val="24"/>
          <w:lang w:val="en-NZ"/>
        </w:rPr>
        <w:t>cessing the two PMS</w:t>
      </w:r>
      <w:r w:rsidR="00DB518B" w:rsidRPr="00E657C2">
        <w:rPr>
          <w:rFonts w:ascii="Times New Roman" w:hAnsi="Times New Roman"/>
          <w:sz w:val="24"/>
          <w:szCs w:val="24"/>
          <w:lang w:val="en-NZ"/>
        </w:rPr>
        <w:t xml:space="preserve"> products</w:t>
      </w:r>
      <w:r w:rsidRPr="00E657C2">
        <w:rPr>
          <w:rFonts w:ascii="Times New Roman" w:hAnsi="Times New Roman"/>
          <w:sz w:val="24"/>
          <w:szCs w:val="24"/>
          <w:lang w:val="en-NZ"/>
        </w:rPr>
        <w:t xml:space="preserve"> in </w:t>
      </w:r>
      <w:r w:rsidR="00DB518B" w:rsidRPr="00E657C2">
        <w:rPr>
          <w:rFonts w:ascii="Times New Roman" w:hAnsi="Times New Roman"/>
          <w:sz w:val="24"/>
          <w:szCs w:val="24"/>
          <w:lang w:val="en-NZ"/>
        </w:rPr>
        <w:t xml:space="preserve">the </w:t>
      </w:r>
      <w:r w:rsidRPr="00E657C2">
        <w:rPr>
          <w:rFonts w:ascii="Times New Roman" w:hAnsi="Times New Roman"/>
          <w:sz w:val="24"/>
          <w:szCs w:val="24"/>
          <w:lang w:val="en-NZ"/>
        </w:rPr>
        <w:t>labs is sufficient.</w:t>
      </w:r>
      <w:r w:rsidR="00DB518B" w:rsidRPr="00E657C2">
        <w:rPr>
          <w:rFonts w:ascii="Times New Roman" w:hAnsi="Times New Roman"/>
          <w:sz w:val="24"/>
          <w:szCs w:val="24"/>
          <w:lang w:val="en-NZ"/>
        </w:rPr>
        <w:t xml:space="preserve"> </w:t>
      </w:r>
    </w:p>
    <w:p w14:paraId="5C0BA1D7" w14:textId="2FDE9416" w:rsidR="00F86E50" w:rsidRPr="00E657C2" w:rsidRDefault="00F86E50" w:rsidP="00F86E50">
      <w:pPr>
        <w:spacing w:after="100" w:line="360" w:lineRule="auto"/>
        <w:jc w:val="both"/>
        <w:rPr>
          <w:rFonts w:ascii="Times New Roman" w:hAnsi="Times New Roman"/>
          <w:sz w:val="24"/>
          <w:szCs w:val="24"/>
          <w:lang w:val="en-NZ"/>
        </w:rPr>
      </w:pPr>
      <w:r w:rsidRPr="00E657C2">
        <w:rPr>
          <w:rFonts w:ascii="Times New Roman" w:hAnsi="Times New Roman"/>
          <w:sz w:val="24"/>
          <w:szCs w:val="24"/>
          <w:lang w:val="en-NZ"/>
        </w:rPr>
        <w:t xml:space="preserve">Your team </w:t>
      </w:r>
      <w:r w:rsidR="00E76FC7">
        <w:rPr>
          <w:rFonts w:ascii="Times New Roman" w:hAnsi="Times New Roman"/>
          <w:sz w:val="24"/>
          <w:szCs w:val="24"/>
          <w:lang w:val="en-NZ"/>
        </w:rPr>
        <w:t>are</w:t>
      </w:r>
      <w:r w:rsidRPr="00E657C2">
        <w:rPr>
          <w:rFonts w:ascii="Times New Roman" w:hAnsi="Times New Roman"/>
          <w:sz w:val="24"/>
          <w:szCs w:val="24"/>
          <w:lang w:val="en-NZ"/>
        </w:rPr>
        <w:t xml:space="preserve"> to provide a review of </w:t>
      </w:r>
      <w:r w:rsidR="004329B2">
        <w:rPr>
          <w:rFonts w:ascii="Times New Roman" w:hAnsi="Times New Roman"/>
          <w:sz w:val="24"/>
          <w:szCs w:val="24"/>
          <w:lang w:val="en-NZ"/>
        </w:rPr>
        <w:t>two (</w:t>
      </w:r>
      <w:r w:rsidRPr="00E657C2">
        <w:rPr>
          <w:rFonts w:ascii="Times New Roman" w:hAnsi="Times New Roman"/>
          <w:sz w:val="24"/>
          <w:szCs w:val="24"/>
          <w:lang w:val="en-NZ"/>
        </w:rPr>
        <w:t>2</w:t>
      </w:r>
      <w:r w:rsidR="004329B2">
        <w:rPr>
          <w:rFonts w:ascii="Times New Roman" w:hAnsi="Times New Roman"/>
          <w:sz w:val="24"/>
          <w:szCs w:val="24"/>
          <w:lang w:val="en-NZ"/>
        </w:rPr>
        <w:t>)</w:t>
      </w:r>
      <w:r w:rsidRPr="00E657C2">
        <w:rPr>
          <w:rFonts w:ascii="Times New Roman" w:hAnsi="Times New Roman"/>
          <w:sz w:val="24"/>
          <w:szCs w:val="24"/>
          <w:lang w:val="en-NZ"/>
        </w:rPr>
        <w:t xml:space="preserve"> cloud-based PMS</w:t>
      </w:r>
      <w:r w:rsidR="00FD1563">
        <w:rPr>
          <w:rFonts w:ascii="Times New Roman" w:hAnsi="Times New Roman"/>
          <w:sz w:val="24"/>
          <w:szCs w:val="24"/>
          <w:lang w:val="en-NZ"/>
        </w:rPr>
        <w:t xml:space="preserve"> (</w:t>
      </w:r>
      <w:r w:rsidR="00FD1563" w:rsidRPr="004329B2">
        <w:rPr>
          <w:rFonts w:ascii="Times New Roman" w:hAnsi="Times New Roman"/>
          <w:b/>
          <w:sz w:val="24"/>
          <w:szCs w:val="24"/>
          <w:u w:val="single"/>
          <w:lang w:val="en-NZ"/>
        </w:rPr>
        <w:t>must not include Microsoft Project</w:t>
      </w:r>
      <w:r w:rsidR="00FD1563">
        <w:rPr>
          <w:rFonts w:ascii="Times New Roman" w:hAnsi="Times New Roman"/>
          <w:sz w:val="24"/>
          <w:szCs w:val="24"/>
          <w:lang w:val="en-NZ"/>
        </w:rPr>
        <w:t>)</w:t>
      </w:r>
      <w:r w:rsidRPr="00E657C2">
        <w:rPr>
          <w:rFonts w:ascii="Times New Roman" w:hAnsi="Times New Roman"/>
          <w:sz w:val="24"/>
          <w:szCs w:val="24"/>
          <w:lang w:val="en-NZ"/>
        </w:rPr>
        <w:t>.</w:t>
      </w:r>
      <w:r w:rsidR="00DB518B" w:rsidRPr="00E657C2">
        <w:rPr>
          <w:rFonts w:ascii="Times New Roman" w:hAnsi="Times New Roman"/>
          <w:sz w:val="24"/>
          <w:szCs w:val="24"/>
          <w:lang w:val="en-NZ"/>
        </w:rPr>
        <w:t xml:space="preserve"> </w:t>
      </w:r>
      <w:r w:rsidRPr="00E657C2">
        <w:rPr>
          <w:rFonts w:ascii="Times New Roman" w:hAnsi="Times New Roman"/>
          <w:sz w:val="24"/>
          <w:szCs w:val="24"/>
          <w:lang w:val="en-NZ"/>
        </w:rPr>
        <w:t xml:space="preserve">The Wiki </w:t>
      </w:r>
      <w:r w:rsidRPr="004329B2">
        <w:rPr>
          <w:rFonts w:ascii="Times New Roman" w:hAnsi="Times New Roman"/>
          <w:b/>
          <w:sz w:val="24"/>
          <w:szCs w:val="24"/>
          <w:u w:val="single"/>
          <w:lang w:val="en-NZ"/>
        </w:rPr>
        <w:t>must provide the criteria</w:t>
      </w:r>
      <w:r w:rsidRPr="00E657C2">
        <w:rPr>
          <w:rFonts w:ascii="Times New Roman" w:hAnsi="Times New Roman"/>
          <w:sz w:val="24"/>
          <w:szCs w:val="24"/>
          <w:lang w:val="en-NZ"/>
        </w:rPr>
        <w:t xml:space="preserve"> your team has used to identify the two most suitable PMS for the R&amp;D students. For the two selected PMS your team </w:t>
      </w:r>
      <w:r w:rsidR="000C079C">
        <w:rPr>
          <w:rFonts w:ascii="Times New Roman" w:hAnsi="Times New Roman"/>
          <w:sz w:val="24"/>
          <w:szCs w:val="24"/>
          <w:lang w:val="en-NZ"/>
        </w:rPr>
        <w:t>must</w:t>
      </w:r>
      <w:r w:rsidRPr="00E657C2">
        <w:rPr>
          <w:rFonts w:ascii="Times New Roman" w:hAnsi="Times New Roman"/>
          <w:sz w:val="24"/>
          <w:szCs w:val="24"/>
          <w:lang w:val="en-NZ"/>
        </w:rPr>
        <w:t xml:space="preserve"> </w:t>
      </w:r>
      <w:r w:rsidRPr="004329B2">
        <w:rPr>
          <w:rFonts w:ascii="Times New Roman" w:hAnsi="Times New Roman"/>
          <w:b/>
          <w:sz w:val="24"/>
          <w:szCs w:val="24"/>
          <w:u w:val="single"/>
          <w:lang w:val="en-NZ"/>
        </w:rPr>
        <w:t>describe and compare at least</w:t>
      </w:r>
      <w:r w:rsidRPr="00E657C2">
        <w:rPr>
          <w:rFonts w:ascii="Times New Roman" w:hAnsi="Times New Roman"/>
          <w:sz w:val="24"/>
          <w:szCs w:val="24"/>
          <w:lang w:val="en-NZ"/>
        </w:rPr>
        <w:t xml:space="preserve"> </w:t>
      </w:r>
      <w:r w:rsidRPr="004329B2">
        <w:rPr>
          <w:rFonts w:ascii="Times New Roman" w:hAnsi="Times New Roman"/>
          <w:b/>
          <w:sz w:val="24"/>
          <w:szCs w:val="24"/>
          <w:u w:val="single"/>
          <w:lang w:val="en-NZ"/>
        </w:rPr>
        <w:t>one key feature/functionality across each of the process groups</w:t>
      </w:r>
      <w:r w:rsidRPr="00E657C2">
        <w:rPr>
          <w:rFonts w:ascii="Times New Roman" w:hAnsi="Times New Roman"/>
          <w:sz w:val="24"/>
          <w:szCs w:val="24"/>
          <w:lang w:val="en-NZ"/>
        </w:rPr>
        <w:t xml:space="preserve"> of </w:t>
      </w:r>
      <w:r w:rsidRPr="000C079C">
        <w:rPr>
          <w:rFonts w:ascii="Times New Roman" w:hAnsi="Times New Roman"/>
          <w:b/>
          <w:sz w:val="24"/>
          <w:szCs w:val="24"/>
          <w:u w:val="single"/>
          <w:lang w:val="en-NZ"/>
        </w:rPr>
        <w:t>Initiating, Planning, Executing, Monitoring</w:t>
      </w:r>
      <w:r w:rsidR="000C079C" w:rsidRPr="000C079C">
        <w:rPr>
          <w:rFonts w:ascii="Times New Roman" w:hAnsi="Times New Roman"/>
          <w:b/>
          <w:sz w:val="24"/>
          <w:szCs w:val="24"/>
          <w:u w:val="single"/>
          <w:lang w:val="en-NZ"/>
        </w:rPr>
        <w:t>/</w:t>
      </w:r>
      <w:r w:rsidRPr="000C079C">
        <w:rPr>
          <w:rFonts w:ascii="Times New Roman" w:hAnsi="Times New Roman"/>
          <w:b/>
          <w:sz w:val="24"/>
          <w:szCs w:val="24"/>
          <w:u w:val="single"/>
          <w:lang w:val="en-NZ"/>
        </w:rPr>
        <w:t>Controlling</w:t>
      </w:r>
      <w:r w:rsidR="00DB518B" w:rsidRPr="000C079C">
        <w:rPr>
          <w:rFonts w:ascii="Times New Roman" w:hAnsi="Times New Roman"/>
          <w:b/>
          <w:sz w:val="24"/>
          <w:szCs w:val="24"/>
          <w:u w:val="single"/>
          <w:lang w:val="en-NZ"/>
        </w:rPr>
        <w:t>,</w:t>
      </w:r>
      <w:r w:rsidRPr="000C079C">
        <w:rPr>
          <w:rFonts w:ascii="Times New Roman" w:hAnsi="Times New Roman"/>
          <w:b/>
          <w:sz w:val="24"/>
          <w:szCs w:val="24"/>
          <w:u w:val="single"/>
          <w:lang w:val="en-NZ"/>
        </w:rPr>
        <w:t xml:space="preserve"> </w:t>
      </w:r>
      <w:r w:rsidR="00DB518B" w:rsidRPr="000C079C">
        <w:rPr>
          <w:rFonts w:ascii="Times New Roman" w:hAnsi="Times New Roman"/>
          <w:b/>
          <w:sz w:val="24"/>
          <w:szCs w:val="24"/>
          <w:u w:val="single"/>
          <w:lang w:val="en-NZ"/>
        </w:rPr>
        <w:t>and</w:t>
      </w:r>
      <w:r w:rsidRPr="000C079C">
        <w:rPr>
          <w:rFonts w:ascii="Times New Roman" w:hAnsi="Times New Roman"/>
          <w:b/>
          <w:sz w:val="24"/>
          <w:szCs w:val="24"/>
          <w:u w:val="single"/>
          <w:lang w:val="en-NZ"/>
        </w:rPr>
        <w:t xml:space="preserve"> Closing</w:t>
      </w:r>
      <w:r w:rsidRPr="00AA322D">
        <w:rPr>
          <w:rFonts w:ascii="Times New Roman" w:hAnsi="Times New Roman"/>
          <w:b/>
          <w:sz w:val="24"/>
          <w:szCs w:val="24"/>
          <w:lang w:val="en-NZ"/>
        </w:rPr>
        <w:t xml:space="preserve"> </w:t>
      </w:r>
      <w:r w:rsidR="001426F2" w:rsidRPr="00E657C2">
        <w:rPr>
          <w:rFonts w:ascii="Times New Roman" w:hAnsi="Times New Roman"/>
          <w:sz w:val="24"/>
          <w:szCs w:val="24"/>
          <w:lang w:val="en-NZ"/>
        </w:rPr>
        <w:t>projects</w:t>
      </w:r>
      <w:r w:rsidRPr="00E657C2">
        <w:rPr>
          <w:rFonts w:ascii="Times New Roman" w:hAnsi="Times New Roman"/>
          <w:sz w:val="24"/>
          <w:szCs w:val="24"/>
          <w:lang w:val="en-NZ"/>
        </w:rPr>
        <w:t xml:space="preserve">. You may have to </w:t>
      </w:r>
      <w:r w:rsidRPr="004329B2">
        <w:rPr>
          <w:rFonts w:ascii="Times New Roman" w:hAnsi="Times New Roman"/>
          <w:b/>
          <w:sz w:val="24"/>
          <w:szCs w:val="24"/>
          <w:u w:val="single"/>
          <w:lang w:val="en-NZ"/>
        </w:rPr>
        <w:t>in</w:t>
      </w:r>
      <w:r w:rsidR="000C079C" w:rsidRPr="004329B2">
        <w:rPr>
          <w:rFonts w:ascii="Times New Roman" w:hAnsi="Times New Roman"/>
          <w:b/>
          <w:sz w:val="24"/>
          <w:szCs w:val="24"/>
          <w:u w:val="single"/>
          <w:lang w:val="en-NZ"/>
        </w:rPr>
        <w:t>vestigate Microsoft Project 2016</w:t>
      </w:r>
      <w:r w:rsidRPr="004329B2">
        <w:rPr>
          <w:rFonts w:ascii="Times New Roman" w:hAnsi="Times New Roman"/>
          <w:b/>
          <w:sz w:val="24"/>
          <w:szCs w:val="24"/>
          <w:u w:val="single"/>
          <w:lang w:val="en-NZ"/>
        </w:rPr>
        <w:t xml:space="preserve"> </w:t>
      </w:r>
      <w:r w:rsidRPr="004329B2">
        <w:rPr>
          <w:rFonts w:ascii="Times New Roman" w:hAnsi="Times New Roman"/>
          <w:b/>
          <w:sz w:val="24"/>
          <w:szCs w:val="24"/>
          <w:u w:val="single"/>
          <w:lang w:val="en-NZ"/>
        </w:rPr>
        <w:lastRenderedPageBreak/>
        <w:t>for its features and functionalities</w:t>
      </w:r>
      <w:r w:rsidRPr="00E657C2">
        <w:rPr>
          <w:rFonts w:ascii="Times New Roman" w:hAnsi="Times New Roman"/>
          <w:sz w:val="24"/>
          <w:szCs w:val="24"/>
          <w:lang w:val="en-NZ"/>
        </w:rPr>
        <w:t xml:space="preserve"> to be able to identify elements which you will use to provide information on and compare the </w:t>
      </w:r>
      <w:proofErr w:type="gramStart"/>
      <w:r w:rsidRPr="00E657C2">
        <w:rPr>
          <w:rFonts w:ascii="Times New Roman" w:hAnsi="Times New Roman"/>
          <w:sz w:val="24"/>
          <w:szCs w:val="24"/>
          <w:lang w:val="en-NZ"/>
        </w:rPr>
        <w:t>two cloud</w:t>
      </w:r>
      <w:proofErr w:type="gramEnd"/>
      <w:r w:rsidRPr="00E657C2">
        <w:rPr>
          <w:rFonts w:ascii="Times New Roman" w:hAnsi="Times New Roman"/>
          <w:sz w:val="24"/>
          <w:szCs w:val="24"/>
          <w:lang w:val="en-NZ"/>
        </w:rPr>
        <w:t xml:space="preserve"> based PMS. The Wiki must </w:t>
      </w:r>
      <w:r w:rsidRPr="004329B2">
        <w:rPr>
          <w:rFonts w:ascii="Times New Roman" w:hAnsi="Times New Roman"/>
          <w:b/>
          <w:sz w:val="24"/>
          <w:szCs w:val="24"/>
          <w:u w:val="single"/>
          <w:lang w:val="en-NZ"/>
        </w:rPr>
        <w:t xml:space="preserve">be supported by </w:t>
      </w:r>
      <w:r w:rsidRPr="004329B2">
        <w:rPr>
          <w:rFonts w:ascii="Times New Roman" w:hAnsi="Times New Roman"/>
          <w:b/>
          <w:color w:val="000000"/>
          <w:sz w:val="24"/>
          <w:szCs w:val="24"/>
          <w:u w:val="single"/>
          <w:lang w:val="en-NZ"/>
        </w:rPr>
        <w:t xml:space="preserve">related materials sourced from trusted </w:t>
      </w:r>
      <w:r w:rsidRPr="00E657C2">
        <w:rPr>
          <w:rFonts w:ascii="Times New Roman" w:hAnsi="Times New Roman"/>
          <w:color w:val="000000"/>
          <w:sz w:val="24"/>
          <w:szCs w:val="24"/>
          <w:lang w:val="en-NZ"/>
        </w:rPr>
        <w:t>public domain resources and academic journals. S</w:t>
      </w:r>
      <w:r w:rsidR="00981A0D">
        <w:rPr>
          <w:rFonts w:ascii="Times New Roman" w:hAnsi="Times New Roman"/>
          <w:color w:val="000000"/>
          <w:sz w:val="24"/>
          <w:szCs w:val="24"/>
          <w:lang w:val="en-NZ"/>
        </w:rPr>
        <w:t>E</w:t>
      </w:r>
      <w:r w:rsidRPr="00E657C2">
        <w:rPr>
          <w:rFonts w:ascii="Times New Roman" w:hAnsi="Times New Roman"/>
          <w:color w:val="000000"/>
          <w:sz w:val="24"/>
          <w:szCs w:val="24"/>
          <w:lang w:val="en-NZ"/>
        </w:rPr>
        <w:t xml:space="preserve">CMS expects a very </w:t>
      </w:r>
      <w:proofErr w:type="gramStart"/>
      <w:r w:rsidRPr="00E657C2">
        <w:rPr>
          <w:rFonts w:ascii="Times New Roman" w:hAnsi="Times New Roman"/>
          <w:color w:val="000000"/>
          <w:sz w:val="24"/>
          <w:szCs w:val="24"/>
          <w:lang w:val="en-NZ"/>
        </w:rPr>
        <w:t>high quality</w:t>
      </w:r>
      <w:proofErr w:type="gramEnd"/>
      <w:r w:rsidRPr="00E657C2">
        <w:rPr>
          <w:rFonts w:ascii="Times New Roman" w:hAnsi="Times New Roman"/>
          <w:color w:val="000000"/>
          <w:sz w:val="24"/>
          <w:szCs w:val="24"/>
          <w:lang w:val="en-NZ"/>
        </w:rPr>
        <w:t xml:space="preserve"> Wiki. Hence, your team must identify and clearly state the quality goals in the scope statement document. The </w:t>
      </w:r>
      <w:r w:rsidRPr="004329B2">
        <w:rPr>
          <w:rFonts w:ascii="Times New Roman" w:hAnsi="Times New Roman"/>
          <w:b/>
          <w:color w:val="000000"/>
          <w:sz w:val="24"/>
          <w:szCs w:val="24"/>
          <w:u w:val="single"/>
          <w:lang w:val="en-NZ"/>
        </w:rPr>
        <w:t>word length</w:t>
      </w:r>
      <w:r w:rsidRPr="00E657C2">
        <w:rPr>
          <w:rFonts w:ascii="Times New Roman" w:hAnsi="Times New Roman"/>
          <w:color w:val="000000"/>
          <w:sz w:val="24"/>
          <w:szCs w:val="24"/>
          <w:lang w:val="en-NZ"/>
        </w:rPr>
        <w:t xml:space="preserve"> </w:t>
      </w:r>
      <w:r w:rsidR="00244C0F" w:rsidRPr="00E657C2">
        <w:rPr>
          <w:rFonts w:ascii="Times New Roman" w:hAnsi="Times New Roman"/>
          <w:color w:val="000000"/>
          <w:sz w:val="24"/>
          <w:szCs w:val="24"/>
          <w:lang w:val="en-NZ"/>
        </w:rPr>
        <w:t xml:space="preserve">of this Wiki </w:t>
      </w:r>
      <w:r w:rsidR="00FD1563">
        <w:rPr>
          <w:rFonts w:ascii="Times New Roman" w:hAnsi="Times New Roman"/>
          <w:color w:val="000000"/>
          <w:sz w:val="24"/>
          <w:szCs w:val="24"/>
          <w:lang w:val="en-NZ"/>
        </w:rPr>
        <w:t xml:space="preserve">(information on two PMS) </w:t>
      </w:r>
      <w:r w:rsidR="00244C0F" w:rsidRPr="00E657C2">
        <w:rPr>
          <w:rFonts w:ascii="Times New Roman" w:hAnsi="Times New Roman"/>
          <w:color w:val="000000"/>
          <w:sz w:val="24"/>
          <w:szCs w:val="24"/>
          <w:lang w:val="en-NZ"/>
        </w:rPr>
        <w:t>is expected to be no more than</w:t>
      </w:r>
      <w:r w:rsidRPr="00E657C2">
        <w:rPr>
          <w:rFonts w:ascii="Times New Roman" w:hAnsi="Times New Roman"/>
          <w:color w:val="000000"/>
          <w:sz w:val="24"/>
          <w:szCs w:val="24"/>
          <w:lang w:val="en-NZ"/>
        </w:rPr>
        <w:t xml:space="preserve"> 4,500 words. </w:t>
      </w:r>
    </w:p>
    <w:p w14:paraId="454C8C2C" w14:textId="6B2C0A22" w:rsidR="000C079C" w:rsidRDefault="000C079C">
      <w:pPr>
        <w:rPr>
          <w:rFonts w:ascii="Arial" w:hAnsi="Arial" w:cs="Arial"/>
          <w:color w:val="000000"/>
          <w:lang w:val="en-NZ"/>
        </w:rPr>
      </w:pPr>
      <w:r>
        <w:rPr>
          <w:rFonts w:ascii="Arial" w:hAnsi="Arial" w:cs="Arial"/>
          <w:color w:val="000000"/>
          <w:lang w:val="en-NZ"/>
        </w:rPr>
        <w:br w:type="page"/>
      </w:r>
    </w:p>
    <w:p w14:paraId="2FC77ED3" w14:textId="4CF086A9" w:rsidR="00E75DF5" w:rsidRDefault="00031C8E" w:rsidP="004E7A6D">
      <w:pPr>
        <w:shd w:val="clear" w:color="auto" w:fill="CCCCCC"/>
        <w:jc w:val="center"/>
        <w:rPr>
          <w:rFonts w:ascii="Times New Roman" w:hAnsi="Times New Roman"/>
          <w:b/>
          <w:sz w:val="24"/>
          <w:szCs w:val="22"/>
        </w:rPr>
      </w:pPr>
      <w:r>
        <w:rPr>
          <w:rFonts w:ascii="Times New Roman" w:hAnsi="Times New Roman"/>
          <w:b/>
          <w:sz w:val="24"/>
          <w:szCs w:val="24"/>
        </w:rPr>
        <w:lastRenderedPageBreak/>
        <w:t>COMP600</w:t>
      </w:r>
      <w:r w:rsidR="00E75DF5">
        <w:rPr>
          <w:rFonts w:ascii="Times New Roman" w:hAnsi="Times New Roman"/>
          <w:b/>
          <w:sz w:val="24"/>
          <w:szCs w:val="22"/>
        </w:rPr>
        <w:t xml:space="preserve"> </w:t>
      </w:r>
      <w:r>
        <w:rPr>
          <w:rFonts w:ascii="Times New Roman" w:hAnsi="Times New Roman"/>
          <w:b/>
          <w:sz w:val="24"/>
          <w:szCs w:val="22"/>
        </w:rPr>
        <w:t xml:space="preserve">IT </w:t>
      </w:r>
      <w:r w:rsidR="00E75DF5">
        <w:rPr>
          <w:rFonts w:ascii="Times New Roman" w:hAnsi="Times New Roman"/>
          <w:b/>
          <w:sz w:val="24"/>
          <w:szCs w:val="22"/>
        </w:rPr>
        <w:t>Project Management</w:t>
      </w:r>
      <w:r>
        <w:rPr>
          <w:rFonts w:ascii="Times New Roman" w:hAnsi="Times New Roman"/>
          <w:b/>
          <w:sz w:val="24"/>
          <w:szCs w:val="22"/>
        </w:rPr>
        <w:t xml:space="preserve"> </w:t>
      </w:r>
      <w:r w:rsidR="00111130">
        <w:rPr>
          <w:rFonts w:ascii="Times New Roman" w:hAnsi="Times New Roman"/>
          <w:b/>
          <w:sz w:val="24"/>
          <w:szCs w:val="22"/>
        </w:rPr>
        <w:t>/</w:t>
      </w:r>
      <w:r>
        <w:rPr>
          <w:rFonts w:ascii="Times New Roman" w:hAnsi="Times New Roman"/>
          <w:b/>
          <w:sz w:val="24"/>
          <w:szCs w:val="22"/>
        </w:rPr>
        <w:t xml:space="preserve"> </w:t>
      </w:r>
      <w:r>
        <w:rPr>
          <w:rFonts w:ascii="Times New Roman" w:hAnsi="Times New Roman"/>
          <w:b/>
          <w:sz w:val="24"/>
          <w:szCs w:val="24"/>
        </w:rPr>
        <w:t xml:space="preserve">COMP720 IT </w:t>
      </w:r>
      <w:r w:rsidR="00111130">
        <w:rPr>
          <w:rFonts w:ascii="Times New Roman" w:hAnsi="Times New Roman"/>
          <w:b/>
          <w:sz w:val="24"/>
          <w:szCs w:val="22"/>
        </w:rPr>
        <w:t xml:space="preserve">Project </w:t>
      </w:r>
      <w:r w:rsidR="00145807">
        <w:rPr>
          <w:rFonts w:ascii="Times New Roman" w:hAnsi="Times New Roman"/>
          <w:b/>
          <w:sz w:val="24"/>
          <w:szCs w:val="22"/>
        </w:rPr>
        <w:t>Practice</w:t>
      </w:r>
    </w:p>
    <w:p w14:paraId="13593F9E" w14:textId="0E487588" w:rsidR="00E75DF5" w:rsidRDefault="001236F6" w:rsidP="006043EE">
      <w:pPr>
        <w:shd w:val="clear" w:color="auto" w:fill="CCCCCC"/>
        <w:jc w:val="center"/>
        <w:rPr>
          <w:rFonts w:ascii="Times New Roman" w:hAnsi="Times New Roman"/>
          <w:sz w:val="24"/>
          <w:szCs w:val="22"/>
        </w:rPr>
      </w:pPr>
      <w:r w:rsidRPr="006E2AAF">
        <w:rPr>
          <w:rFonts w:ascii="Times New Roman" w:hAnsi="Times New Roman"/>
          <w:b/>
          <w:sz w:val="24"/>
          <w:szCs w:val="22"/>
          <w:highlight w:val="lightGray"/>
        </w:rPr>
        <w:t xml:space="preserve">Semester </w:t>
      </w:r>
      <w:r w:rsidR="00E71B9A">
        <w:rPr>
          <w:rFonts w:ascii="Times New Roman" w:hAnsi="Times New Roman"/>
          <w:b/>
          <w:sz w:val="24"/>
          <w:szCs w:val="22"/>
          <w:highlight w:val="lightGray"/>
        </w:rPr>
        <w:t>2</w:t>
      </w:r>
      <w:r w:rsidR="00871A50" w:rsidRPr="006E2AAF">
        <w:rPr>
          <w:rFonts w:ascii="Times New Roman" w:hAnsi="Times New Roman"/>
          <w:b/>
          <w:sz w:val="24"/>
          <w:szCs w:val="22"/>
          <w:highlight w:val="lightGray"/>
        </w:rPr>
        <w:t>,</w:t>
      </w:r>
      <w:r w:rsidR="00E75DF5" w:rsidRPr="006E2AAF">
        <w:rPr>
          <w:rFonts w:ascii="Times New Roman" w:hAnsi="Times New Roman"/>
          <w:b/>
          <w:sz w:val="24"/>
          <w:szCs w:val="22"/>
          <w:highlight w:val="lightGray"/>
        </w:rPr>
        <w:t xml:space="preserve"> </w:t>
      </w:r>
      <w:r w:rsidR="00C21E66" w:rsidRPr="006E2AAF">
        <w:rPr>
          <w:rFonts w:ascii="Times New Roman" w:hAnsi="Times New Roman"/>
          <w:b/>
          <w:sz w:val="24"/>
          <w:szCs w:val="22"/>
          <w:highlight w:val="lightGray"/>
        </w:rPr>
        <w:t>201</w:t>
      </w:r>
      <w:r w:rsidR="00516AC2">
        <w:rPr>
          <w:rFonts w:ascii="Times New Roman" w:hAnsi="Times New Roman"/>
          <w:b/>
          <w:sz w:val="24"/>
          <w:szCs w:val="22"/>
        </w:rPr>
        <w:t>8</w:t>
      </w:r>
    </w:p>
    <w:p w14:paraId="61EA5781" w14:textId="77777777" w:rsidR="00DF0331" w:rsidRDefault="00DF0331" w:rsidP="00DF0331">
      <w:pPr>
        <w:jc w:val="center"/>
        <w:rPr>
          <w:rFonts w:ascii="Times New Roman" w:hAnsi="Times New Roman"/>
          <w:b/>
          <w:sz w:val="24"/>
          <w:szCs w:val="22"/>
        </w:rPr>
      </w:pPr>
    </w:p>
    <w:p w14:paraId="762BD829" w14:textId="77777777" w:rsidR="00DF0331" w:rsidRDefault="00DF0331" w:rsidP="00DF0331">
      <w:pPr>
        <w:jc w:val="center"/>
        <w:rPr>
          <w:rFonts w:ascii="Times New Roman" w:hAnsi="Times New Roman"/>
          <w:b/>
          <w:sz w:val="24"/>
          <w:szCs w:val="22"/>
        </w:rPr>
      </w:pPr>
      <w:r>
        <w:rPr>
          <w:rFonts w:ascii="Times New Roman" w:hAnsi="Times New Roman"/>
          <w:b/>
          <w:sz w:val="24"/>
          <w:szCs w:val="22"/>
        </w:rPr>
        <w:t>ASSIGNMENT</w:t>
      </w:r>
      <w:r w:rsidR="004A57FA">
        <w:rPr>
          <w:rFonts w:ascii="Times New Roman" w:hAnsi="Times New Roman"/>
          <w:b/>
          <w:sz w:val="24"/>
          <w:szCs w:val="22"/>
        </w:rPr>
        <w:t xml:space="preserve"> 1</w:t>
      </w:r>
    </w:p>
    <w:p w14:paraId="0B10971B" w14:textId="77777777" w:rsidR="001236F6" w:rsidRDefault="001236F6" w:rsidP="00DF0331">
      <w:pPr>
        <w:jc w:val="center"/>
        <w:rPr>
          <w:rFonts w:ascii="Times New Roman" w:hAnsi="Times New Roman"/>
          <w:b/>
          <w:sz w:val="24"/>
          <w:szCs w:val="22"/>
        </w:rPr>
      </w:pPr>
      <w:r>
        <w:rPr>
          <w:rFonts w:ascii="Times New Roman" w:hAnsi="Times New Roman"/>
          <w:b/>
          <w:sz w:val="24"/>
          <w:szCs w:val="22"/>
        </w:rPr>
        <w:t>Team Project</w:t>
      </w:r>
    </w:p>
    <w:p w14:paraId="1681A42D" w14:textId="41EAA1F1" w:rsidR="00DF0331" w:rsidRDefault="00C0602D" w:rsidP="00DF0331">
      <w:pPr>
        <w:jc w:val="center"/>
        <w:rPr>
          <w:rFonts w:ascii="Times New Roman" w:hAnsi="Times New Roman"/>
          <w:i/>
          <w:sz w:val="24"/>
          <w:szCs w:val="22"/>
        </w:rPr>
      </w:pPr>
      <w:r>
        <w:rPr>
          <w:rFonts w:ascii="Times New Roman" w:hAnsi="Times New Roman"/>
          <w:i/>
          <w:sz w:val="24"/>
          <w:szCs w:val="22"/>
        </w:rPr>
        <w:t xml:space="preserve">Contribution to final </w:t>
      </w:r>
      <w:r w:rsidR="00E657C2">
        <w:rPr>
          <w:rFonts w:ascii="Times New Roman" w:hAnsi="Times New Roman"/>
          <w:i/>
          <w:sz w:val="24"/>
          <w:szCs w:val="22"/>
        </w:rPr>
        <w:t>Grade</w:t>
      </w:r>
      <w:r>
        <w:rPr>
          <w:rFonts w:ascii="Times New Roman" w:hAnsi="Times New Roman"/>
          <w:i/>
          <w:sz w:val="24"/>
          <w:szCs w:val="22"/>
        </w:rPr>
        <w:t>: 4</w:t>
      </w:r>
      <w:r w:rsidR="00927A95" w:rsidRPr="004D3AFB">
        <w:rPr>
          <w:rFonts w:ascii="Times New Roman" w:hAnsi="Times New Roman"/>
          <w:i/>
          <w:sz w:val="24"/>
          <w:szCs w:val="22"/>
        </w:rPr>
        <w:t>0</w:t>
      </w:r>
      <w:r w:rsidR="00DF0331" w:rsidRPr="004D3AFB">
        <w:rPr>
          <w:rFonts w:ascii="Times New Roman" w:hAnsi="Times New Roman"/>
          <w:i/>
          <w:sz w:val="24"/>
          <w:szCs w:val="22"/>
        </w:rPr>
        <w:t>%</w:t>
      </w:r>
    </w:p>
    <w:p w14:paraId="06842320" w14:textId="77777777" w:rsidR="00DF0331" w:rsidRDefault="00DF0331" w:rsidP="00DF0331">
      <w:pPr>
        <w:jc w:val="center"/>
        <w:rPr>
          <w:rFonts w:ascii="Times New Roman" w:hAnsi="Times New Roman"/>
          <w:i/>
          <w:sz w:val="24"/>
          <w:szCs w:val="22"/>
        </w:rPr>
      </w:pPr>
    </w:p>
    <w:p w14:paraId="16442EC3" w14:textId="7B49F0AE" w:rsidR="00DF0331" w:rsidRPr="00543E39" w:rsidRDefault="00DF0331" w:rsidP="00DF0331">
      <w:pPr>
        <w:tabs>
          <w:tab w:val="right" w:pos="5670"/>
        </w:tabs>
        <w:suppressAutoHyphens/>
        <w:ind w:left="720" w:hanging="720"/>
        <w:jc w:val="both"/>
        <w:rPr>
          <w:rFonts w:ascii="Times New Roman" w:hAnsi="Times New Roman"/>
          <w:sz w:val="24"/>
          <w:szCs w:val="24"/>
        </w:rPr>
      </w:pPr>
      <w:r w:rsidRPr="00543E39">
        <w:rPr>
          <w:rFonts w:ascii="Times New Roman" w:hAnsi="Times New Roman"/>
          <w:b/>
          <w:sz w:val="24"/>
          <w:szCs w:val="24"/>
        </w:rPr>
        <w:t xml:space="preserve">Due </w:t>
      </w:r>
      <w:r w:rsidR="00415587">
        <w:rPr>
          <w:rFonts w:ascii="Times New Roman" w:hAnsi="Times New Roman"/>
          <w:b/>
          <w:sz w:val="24"/>
          <w:szCs w:val="24"/>
        </w:rPr>
        <w:t>D</w:t>
      </w:r>
      <w:r w:rsidRPr="00543E39">
        <w:rPr>
          <w:rFonts w:ascii="Times New Roman" w:hAnsi="Times New Roman"/>
          <w:b/>
          <w:sz w:val="24"/>
          <w:szCs w:val="24"/>
        </w:rPr>
        <w:t>ate</w:t>
      </w:r>
      <w:r w:rsidR="00567B99" w:rsidRPr="00543E39">
        <w:rPr>
          <w:rFonts w:ascii="Times New Roman" w:hAnsi="Times New Roman"/>
          <w:b/>
          <w:sz w:val="24"/>
          <w:szCs w:val="24"/>
        </w:rPr>
        <w:t>s</w:t>
      </w:r>
      <w:r w:rsidR="006F5469" w:rsidRPr="00543E39">
        <w:rPr>
          <w:rFonts w:ascii="Times New Roman" w:hAnsi="Times New Roman"/>
          <w:b/>
          <w:sz w:val="24"/>
          <w:szCs w:val="24"/>
        </w:rPr>
        <w:t>:</w:t>
      </w:r>
    </w:p>
    <w:p w14:paraId="50C2A1CA" w14:textId="18A99EB8" w:rsidR="007C6F02" w:rsidRDefault="00FD7BE6" w:rsidP="006E33CB">
      <w:pPr>
        <w:suppressAutoHyphens/>
        <w:ind w:left="720" w:hanging="720"/>
        <w:jc w:val="both"/>
        <w:rPr>
          <w:rFonts w:ascii="Times New Roman" w:hAnsi="Times New Roman"/>
          <w:sz w:val="24"/>
          <w:szCs w:val="24"/>
        </w:rPr>
      </w:pPr>
      <w:r>
        <w:rPr>
          <w:rFonts w:ascii="Times New Roman" w:hAnsi="Times New Roman"/>
          <w:sz w:val="24"/>
          <w:szCs w:val="24"/>
        </w:rPr>
        <w:t>Part 1: (i</w:t>
      </w:r>
      <w:r w:rsidR="00894BAD">
        <w:rPr>
          <w:rFonts w:ascii="Times New Roman" w:hAnsi="Times New Roman"/>
          <w:sz w:val="24"/>
          <w:szCs w:val="24"/>
        </w:rPr>
        <w:t xml:space="preserve">tems 1 to </w:t>
      </w:r>
      <w:r w:rsidR="00CE763F">
        <w:rPr>
          <w:rFonts w:ascii="Times New Roman" w:hAnsi="Times New Roman"/>
          <w:sz w:val="24"/>
          <w:szCs w:val="24"/>
        </w:rPr>
        <w:t>11</w:t>
      </w:r>
      <w:r>
        <w:rPr>
          <w:rFonts w:ascii="Times New Roman" w:hAnsi="Times New Roman"/>
          <w:sz w:val="24"/>
          <w:szCs w:val="24"/>
        </w:rPr>
        <w:t xml:space="preserve"> </w:t>
      </w:r>
      <w:r w:rsidR="00076516">
        <w:rPr>
          <w:rFonts w:ascii="Times New Roman" w:hAnsi="Times New Roman"/>
          <w:sz w:val="24"/>
          <w:szCs w:val="24"/>
        </w:rPr>
        <w:t xml:space="preserve">on </w:t>
      </w:r>
      <w:r w:rsidR="001426F2">
        <w:rPr>
          <w:rFonts w:ascii="Times New Roman" w:hAnsi="Times New Roman"/>
          <w:sz w:val="24"/>
          <w:szCs w:val="24"/>
        </w:rPr>
        <w:t xml:space="preserve">page </w:t>
      </w:r>
      <w:r w:rsidR="006450E7">
        <w:rPr>
          <w:rFonts w:ascii="Times New Roman" w:hAnsi="Times New Roman"/>
          <w:sz w:val="24"/>
          <w:szCs w:val="24"/>
        </w:rPr>
        <w:t>6</w:t>
      </w:r>
      <w:r w:rsidR="001426F2">
        <w:rPr>
          <w:rFonts w:ascii="Times New Roman" w:hAnsi="Times New Roman"/>
          <w:sz w:val="24"/>
          <w:szCs w:val="24"/>
        </w:rPr>
        <w:t xml:space="preserve">) </w:t>
      </w:r>
      <w:r w:rsidR="008C740F">
        <w:rPr>
          <w:rFonts w:ascii="Times New Roman" w:hAnsi="Times New Roman"/>
          <w:sz w:val="24"/>
          <w:szCs w:val="24"/>
        </w:rPr>
        <w:t>is</w:t>
      </w:r>
      <w:r w:rsidR="001426F2">
        <w:rPr>
          <w:rFonts w:ascii="Times New Roman" w:hAnsi="Times New Roman"/>
          <w:sz w:val="24"/>
          <w:szCs w:val="24"/>
        </w:rPr>
        <w:t xml:space="preserve"> </w:t>
      </w:r>
      <w:r w:rsidR="00076516">
        <w:rPr>
          <w:rFonts w:ascii="Times New Roman" w:hAnsi="Times New Roman"/>
          <w:sz w:val="24"/>
          <w:szCs w:val="24"/>
        </w:rPr>
        <w:t xml:space="preserve">due </w:t>
      </w:r>
      <w:r w:rsidR="001426F2">
        <w:rPr>
          <w:rFonts w:ascii="Times New Roman" w:hAnsi="Times New Roman"/>
          <w:sz w:val="24"/>
          <w:szCs w:val="24"/>
        </w:rPr>
        <w:t>Friday</w:t>
      </w:r>
      <w:r w:rsidR="00DE0F82">
        <w:rPr>
          <w:rFonts w:ascii="Times New Roman" w:hAnsi="Times New Roman"/>
          <w:sz w:val="24"/>
          <w:szCs w:val="24"/>
        </w:rPr>
        <w:t xml:space="preserve">, </w:t>
      </w:r>
      <w:r w:rsidR="00A07ED5">
        <w:rPr>
          <w:rFonts w:ascii="Times New Roman" w:hAnsi="Times New Roman"/>
          <w:sz w:val="24"/>
          <w:szCs w:val="24"/>
        </w:rPr>
        <w:t>17</w:t>
      </w:r>
      <w:r w:rsidR="005800E0">
        <w:rPr>
          <w:rFonts w:ascii="Times New Roman" w:hAnsi="Times New Roman"/>
          <w:sz w:val="24"/>
          <w:szCs w:val="24"/>
        </w:rPr>
        <w:t>th</w:t>
      </w:r>
      <w:r w:rsidR="00FE284E">
        <w:rPr>
          <w:rFonts w:ascii="Times New Roman" w:hAnsi="Times New Roman"/>
          <w:sz w:val="24"/>
          <w:szCs w:val="24"/>
        </w:rPr>
        <w:t xml:space="preserve"> </w:t>
      </w:r>
      <w:r w:rsidR="00A07ED5">
        <w:rPr>
          <w:rFonts w:ascii="Times New Roman" w:hAnsi="Times New Roman"/>
          <w:sz w:val="24"/>
          <w:szCs w:val="24"/>
        </w:rPr>
        <w:t>August</w:t>
      </w:r>
      <w:r w:rsidR="00981A0D">
        <w:rPr>
          <w:rFonts w:ascii="Times New Roman" w:hAnsi="Times New Roman"/>
          <w:sz w:val="24"/>
          <w:szCs w:val="24"/>
        </w:rPr>
        <w:t xml:space="preserve"> (week </w:t>
      </w:r>
      <w:r w:rsidR="008C740F">
        <w:rPr>
          <w:rFonts w:ascii="Times New Roman" w:hAnsi="Times New Roman"/>
          <w:sz w:val="24"/>
          <w:szCs w:val="24"/>
        </w:rPr>
        <w:t>5</w:t>
      </w:r>
      <w:r w:rsidR="00DE0F82">
        <w:rPr>
          <w:rFonts w:ascii="Times New Roman" w:hAnsi="Times New Roman"/>
          <w:sz w:val="24"/>
          <w:szCs w:val="24"/>
        </w:rPr>
        <w:t>)</w:t>
      </w:r>
      <w:r w:rsidR="001426F2">
        <w:rPr>
          <w:rFonts w:ascii="Times New Roman" w:hAnsi="Times New Roman"/>
          <w:sz w:val="24"/>
          <w:szCs w:val="24"/>
        </w:rPr>
        <w:t xml:space="preserve"> at </w:t>
      </w:r>
      <w:r w:rsidR="00FE284E">
        <w:rPr>
          <w:rFonts w:ascii="Times New Roman" w:hAnsi="Times New Roman"/>
          <w:sz w:val="24"/>
          <w:szCs w:val="24"/>
        </w:rPr>
        <w:t xml:space="preserve">5 </w:t>
      </w:r>
      <w:r w:rsidR="001426F2">
        <w:rPr>
          <w:rFonts w:ascii="Times New Roman" w:hAnsi="Times New Roman"/>
          <w:sz w:val="24"/>
          <w:szCs w:val="24"/>
        </w:rPr>
        <w:t>pm</w:t>
      </w:r>
      <w:r w:rsidR="007C6F02">
        <w:rPr>
          <w:rFonts w:ascii="Times New Roman" w:hAnsi="Times New Roman"/>
          <w:sz w:val="24"/>
          <w:szCs w:val="24"/>
        </w:rPr>
        <w:t xml:space="preserve">. </w:t>
      </w:r>
    </w:p>
    <w:p w14:paraId="43F9CAE3" w14:textId="6BFF03A2" w:rsidR="00894BAD" w:rsidRPr="00DE0F82" w:rsidRDefault="00FD7BE6" w:rsidP="006E33CB">
      <w:pPr>
        <w:suppressAutoHyphens/>
        <w:ind w:left="720" w:hanging="720"/>
        <w:jc w:val="both"/>
        <w:rPr>
          <w:rFonts w:ascii="Times New Roman" w:hAnsi="Times New Roman"/>
          <w:sz w:val="24"/>
          <w:szCs w:val="24"/>
        </w:rPr>
      </w:pPr>
      <w:r>
        <w:rPr>
          <w:rFonts w:ascii="Times New Roman" w:hAnsi="Times New Roman"/>
          <w:sz w:val="24"/>
          <w:szCs w:val="24"/>
        </w:rPr>
        <w:t xml:space="preserve">Part 2: </w:t>
      </w:r>
      <w:r w:rsidR="00DE0F82">
        <w:rPr>
          <w:rFonts w:ascii="Times New Roman" w:hAnsi="Times New Roman"/>
          <w:sz w:val="24"/>
          <w:szCs w:val="24"/>
        </w:rPr>
        <w:t>(i</w:t>
      </w:r>
      <w:r w:rsidR="00894BAD">
        <w:rPr>
          <w:rFonts w:ascii="Times New Roman" w:hAnsi="Times New Roman"/>
          <w:sz w:val="24"/>
          <w:szCs w:val="24"/>
        </w:rPr>
        <w:t xml:space="preserve">tems </w:t>
      </w:r>
      <w:r w:rsidR="00CE763F">
        <w:rPr>
          <w:rFonts w:ascii="Times New Roman" w:hAnsi="Times New Roman"/>
          <w:sz w:val="24"/>
          <w:szCs w:val="24"/>
        </w:rPr>
        <w:t>12</w:t>
      </w:r>
      <w:r w:rsidR="00894BAD">
        <w:rPr>
          <w:rFonts w:ascii="Times New Roman" w:hAnsi="Times New Roman"/>
          <w:sz w:val="24"/>
          <w:szCs w:val="24"/>
        </w:rPr>
        <w:t xml:space="preserve"> to</w:t>
      </w:r>
      <w:r w:rsidR="00CE763F">
        <w:rPr>
          <w:rFonts w:ascii="Times New Roman" w:hAnsi="Times New Roman"/>
          <w:sz w:val="24"/>
          <w:szCs w:val="24"/>
        </w:rPr>
        <w:t xml:space="preserve"> 18</w:t>
      </w:r>
      <w:r w:rsidR="006450E7">
        <w:rPr>
          <w:rFonts w:ascii="Times New Roman" w:hAnsi="Times New Roman"/>
          <w:sz w:val="24"/>
          <w:szCs w:val="24"/>
        </w:rPr>
        <w:t xml:space="preserve"> </w:t>
      </w:r>
      <w:r w:rsidR="00DE0F82">
        <w:rPr>
          <w:rFonts w:ascii="Times New Roman" w:hAnsi="Times New Roman"/>
          <w:sz w:val="24"/>
          <w:szCs w:val="24"/>
        </w:rPr>
        <w:t xml:space="preserve">on page </w:t>
      </w:r>
      <w:r w:rsidR="006450E7">
        <w:rPr>
          <w:rFonts w:ascii="Times New Roman" w:hAnsi="Times New Roman"/>
          <w:sz w:val="24"/>
          <w:szCs w:val="24"/>
        </w:rPr>
        <w:t>6</w:t>
      </w:r>
      <w:r w:rsidR="00DE0F82">
        <w:rPr>
          <w:rFonts w:ascii="Times New Roman" w:hAnsi="Times New Roman"/>
          <w:sz w:val="24"/>
          <w:szCs w:val="24"/>
        </w:rPr>
        <w:t>)</w:t>
      </w:r>
      <w:r w:rsidR="00894BAD">
        <w:rPr>
          <w:rFonts w:ascii="Times New Roman" w:hAnsi="Times New Roman"/>
          <w:sz w:val="24"/>
          <w:szCs w:val="24"/>
        </w:rPr>
        <w:t xml:space="preserve"> </w:t>
      </w:r>
      <w:r w:rsidR="008C740F">
        <w:rPr>
          <w:rFonts w:ascii="Times New Roman" w:hAnsi="Times New Roman"/>
          <w:sz w:val="24"/>
          <w:szCs w:val="24"/>
        </w:rPr>
        <w:t>is</w:t>
      </w:r>
      <w:r w:rsidR="00DE0F82">
        <w:rPr>
          <w:rFonts w:ascii="Times New Roman" w:hAnsi="Times New Roman"/>
          <w:sz w:val="24"/>
          <w:szCs w:val="24"/>
        </w:rPr>
        <w:t xml:space="preserve"> due </w:t>
      </w:r>
      <w:r w:rsidR="00C52F11">
        <w:rPr>
          <w:rFonts w:ascii="Times New Roman" w:hAnsi="Times New Roman"/>
          <w:sz w:val="24"/>
          <w:szCs w:val="24"/>
        </w:rPr>
        <w:t>Friday</w:t>
      </w:r>
      <w:r w:rsidR="00FE284E">
        <w:rPr>
          <w:rFonts w:ascii="Times New Roman" w:hAnsi="Times New Roman"/>
          <w:sz w:val="24"/>
          <w:szCs w:val="24"/>
        </w:rPr>
        <w:t xml:space="preserve">, </w:t>
      </w:r>
      <w:r w:rsidR="00A07ED5">
        <w:rPr>
          <w:rFonts w:ascii="Times New Roman" w:hAnsi="Times New Roman"/>
          <w:sz w:val="24"/>
          <w:szCs w:val="24"/>
        </w:rPr>
        <w:t>31</w:t>
      </w:r>
      <w:r w:rsidR="00A07ED5" w:rsidRPr="00A07ED5">
        <w:rPr>
          <w:rFonts w:ascii="Times New Roman" w:hAnsi="Times New Roman"/>
          <w:sz w:val="24"/>
          <w:szCs w:val="24"/>
          <w:vertAlign w:val="superscript"/>
        </w:rPr>
        <w:t>st</w:t>
      </w:r>
      <w:r w:rsidR="00A07ED5">
        <w:rPr>
          <w:rFonts w:ascii="Times New Roman" w:hAnsi="Times New Roman"/>
          <w:sz w:val="24"/>
          <w:szCs w:val="24"/>
        </w:rPr>
        <w:t xml:space="preserve"> August</w:t>
      </w:r>
      <w:r w:rsidR="008C740F">
        <w:rPr>
          <w:rFonts w:ascii="Times New Roman" w:hAnsi="Times New Roman"/>
          <w:sz w:val="24"/>
          <w:szCs w:val="24"/>
        </w:rPr>
        <w:t xml:space="preserve"> </w:t>
      </w:r>
      <w:r w:rsidR="008C740F" w:rsidRPr="00DE0F82">
        <w:rPr>
          <w:rFonts w:ascii="Times New Roman" w:hAnsi="Times New Roman"/>
          <w:sz w:val="24"/>
          <w:szCs w:val="24"/>
        </w:rPr>
        <w:t>(</w:t>
      </w:r>
      <w:r w:rsidR="00DE0F82" w:rsidRPr="00DE0F82">
        <w:rPr>
          <w:rFonts w:ascii="Times New Roman" w:hAnsi="Times New Roman"/>
          <w:sz w:val="24"/>
          <w:szCs w:val="24"/>
        </w:rPr>
        <w:t xml:space="preserve">week </w:t>
      </w:r>
      <w:r w:rsidR="008C740F">
        <w:rPr>
          <w:rFonts w:ascii="Times New Roman" w:hAnsi="Times New Roman"/>
          <w:sz w:val="24"/>
          <w:szCs w:val="24"/>
        </w:rPr>
        <w:t>7</w:t>
      </w:r>
      <w:r w:rsidR="00DE0F82">
        <w:rPr>
          <w:rFonts w:ascii="Times New Roman" w:hAnsi="Times New Roman"/>
          <w:sz w:val="24"/>
          <w:szCs w:val="24"/>
        </w:rPr>
        <w:t>)</w:t>
      </w:r>
      <w:r w:rsidR="00FE284E">
        <w:rPr>
          <w:rFonts w:ascii="Times New Roman" w:hAnsi="Times New Roman"/>
          <w:sz w:val="24"/>
          <w:szCs w:val="24"/>
        </w:rPr>
        <w:t xml:space="preserve"> at 5</w:t>
      </w:r>
      <w:r w:rsidR="00DE0F82" w:rsidRPr="00DE0F82">
        <w:rPr>
          <w:rFonts w:ascii="Times New Roman" w:hAnsi="Times New Roman"/>
          <w:sz w:val="24"/>
          <w:szCs w:val="24"/>
        </w:rPr>
        <w:t>pm.</w:t>
      </w:r>
    </w:p>
    <w:p w14:paraId="55C5B000" w14:textId="0D6FDBD3" w:rsidR="006F5469" w:rsidRPr="00DE0F82" w:rsidRDefault="006450E7" w:rsidP="006E33CB">
      <w:pPr>
        <w:suppressAutoHyphens/>
        <w:ind w:left="720" w:hanging="720"/>
        <w:jc w:val="both"/>
        <w:rPr>
          <w:rFonts w:ascii="Times New Roman" w:hAnsi="Times New Roman"/>
          <w:sz w:val="24"/>
          <w:szCs w:val="24"/>
        </w:rPr>
      </w:pPr>
      <w:r>
        <w:rPr>
          <w:rFonts w:ascii="Times New Roman" w:hAnsi="Times New Roman"/>
          <w:sz w:val="24"/>
          <w:szCs w:val="24"/>
        </w:rPr>
        <w:t xml:space="preserve">Part 3: (items </w:t>
      </w:r>
      <w:r w:rsidR="00CE763F">
        <w:rPr>
          <w:rFonts w:ascii="Times New Roman" w:hAnsi="Times New Roman"/>
          <w:sz w:val="24"/>
          <w:szCs w:val="24"/>
        </w:rPr>
        <w:t>19 to 28</w:t>
      </w:r>
      <w:r w:rsidR="00DE0F82" w:rsidRPr="00DE0F82">
        <w:rPr>
          <w:rFonts w:ascii="Times New Roman" w:hAnsi="Times New Roman"/>
          <w:sz w:val="24"/>
          <w:szCs w:val="24"/>
        </w:rPr>
        <w:t xml:space="preserve"> </w:t>
      </w:r>
      <w:r w:rsidR="00076516" w:rsidRPr="00DE0F82">
        <w:rPr>
          <w:rFonts w:ascii="Times New Roman" w:hAnsi="Times New Roman"/>
          <w:sz w:val="24"/>
          <w:szCs w:val="24"/>
        </w:rPr>
        <w:t xml:space="preserve">on page </w:t>
      </w:r>
      <w:r>
        <w:rPr>
          <w:rFonts w:ascii="Times New Roman" w:hAnsi="Times New Roman"/>
          <w:sz w:val="24"/>
          <w:szCs w:val="24"/>
        </w:rPr>
        <w:t>6</w:t>
      </w:r>
      <w:r w:rsidR="00076516" w:rsidRPr="00DE0F82">
        <w:rPr>
          <w:rFonts w:ascii="Times New Roman" w:hAnsi="Times New Roman"/>
          <w:sz w:val="24"/>
          <w:szCs w:val="24"/>
        </w:rPr>
        <w:t xml:space="preserve">) </w:t>
      </w:r>
      <w:r w:rsidR="008C740F">
        <w:rPr>
          <w:rFonts w:ascii="Times New Roman" w:hAnsi="Times New Roman"/>
          <w:sz w:val="24"/>
          <w:szCs w:val="24"/>
        </w:rPr>
        <w:t>is</w:t>
      </w:r>
      <w:r w:rsidR="00076516" w:rsidRPr="00DE0F82">
        <w:rPr>
          <w:rFonts w:ascii="Times New Roman" w:hAnsi="Times New Roman"/>
          <w:sz w:val="24"/>
          <w:szCs w:val="24"/>
        </w:rPr>
        <w:t xml:space="preserve"> due </w:t>
      </w:r>
      <w:r w:rsidR="00DE0F82">
        <w:rPr>
          <w:rFonts w:ascii="Times New Roman" w:hAnsi="Times New Roman"/>
          <w:sz w:val="24"/>
          <w:szCs w:val="24"/>
        </w:rPr>
        <w:t xml:space="preserve">Friday, </w:t>
      </w:r>
      <w:r w:rsidR="00A07ED5">
        <w:rPr>
          <w:rFonts w:ascii="Times New Roman" w:hAnsi="Times New Roman"/>
          <w:sz w:val="24"/>
          <w:szCs w:val="24"/>
        </w:rPr>
        <w:t>28</w:t>
      </w:r>
      <w:r w:rsidR="00CB683A" w:rsidRPr="00FE284E">
        <w:rPr>
          <w:rFonts w:ascii="Times New Roman" w:hAnsi="Times New Roman"/>
          <w:sz w:val="24"/>
          <w:szCs w:val="24"/>
          <w:vertAlign w:val="superscript"/>
        </w:rPr>
        <w:t>th</w:t>
      </w:r>
      <w:r w:rsidR="00CB683A">
        <w:rPr>
          <w:rFonts w:ascii="Times New Roman" w:hAnsi="Times New Roman"/>
          <w:sz w:val="24"/>
          <w:szCs w:val="24"/>
        </w:rPr>
        <w:t xml:space="preserve"> </w:t>
      </w:r>
      <w:r w:rsidR="00A07ED5">
        <w:rPr>
          <w:rFonts w:ascii="Times New Roman" w:hAnsi="Times New Roman"/>
          <w:sz w:val="24"/>
          <w:szCs w:val="24"/>
        </w:rPr>
        <w:t>September</w:t>
      </w:r>
      <w:r w:rsidR="00CB683A">
        <w:rPr>
          <w:rFonts w:ascii="Times New Roman" w:hAnsi="Times New Roman"/>
          <w:sz w:val="24"/>
          <w:szCs w:val="24"/>
        </w:rPr>
        <w:t xml:space="preserve"> </w:t>
      </w:r>
      <w:r w:rsidR="00DE0F82">
        <w:rPr>
          <w:rFonts w:ascii="Times New Roman" w:hAnsi="Times New Roman"/>
          <w:sz w:val="24"/>
          <w:szCs w:val="24"/>
        </w:rPr>
        <w:t>(</w:t>
      </w:r>
      <w:r w:rsidR="0068327A" w:rsidRPr="00DE0F82">
        <w:rPr>
          <w:rFonts w:ascii="Times New Roman" w:hAnsi="Times New Roman"/>
          <w:sz w:val="24"/>
          <w:szCs w:val="24"/>
        </w:rPr>
        <w:t>week 9</w:t>
      </w:r>
      <w:r w:rsidR="00DE0F82">
        <w:rPr>
          <w:rFonts w:ascii="Times New Roman" w:hAnsi="Times New Roman"/>
          <w:sz w:val="24"/>
          <w:szCs w:val="24"/>
        </w:rPr>
        <w:t>)</w:t>
      </w:r>
      <w:r w:rsidR="00FE284E">
        <w:rPr>
          <w:rFonts w:ascii="Times New Roman" w:hAnsi="Times New Roman"/>
          <w:sz w:val="24"/>
          <w:szCs w:val="24"/>
        </w:rPr>
        <w:t xml:space="preserve"> at 5</w:t>
      </w:r>
      <w:r w:rsidR="00076516" w:rsidRPr="00DE0F82">
        <w:rPr>
          <w:rFonts w:ascii="Times New Roman" w:hAnsi="Times New Roman"/>
          <w:sz w:val="24"/>
          <w:szCs w:val="24"/>
        </w:rPr>
        <w:t xml:space="preserve"> pm</w:t>
      </w:r>
      <w:r w:rsidR="003C19E8" w:rsidRPr="00DE0F82">
        <w:rPr>
          <w:rFonts w:ascii="Times New Roman" w:hAnsi="Times New Roman"/>
          <w:sz w:val="24"/>
          <w:szCs w:val="24"/>
        </w:rPr>
        <w:t>.</w:t>
      </w:r>
      <w:r w:rsidR="00527B54" w:rsidRPr="00DE0F82">
        <w:rPr>
          <w:rFonts w:ascii="Times New Roman" w:hAnsi="Times New Roman"/>
          <w:sz w:val="24"/>
          <w:szCs w:val="24"/>
        </w:rPr>
        <w:t xml:space="preserve"> </w:t>
      </w:r>
    </w:p>
    <w:p w14:paraId="76767DC3" w14:textId="169FE629" w:rsidR="00076516" w:rsidRDefault="00076516" w:rsidP="006E33CB">
      <w:pPr>
        <w:suppressAutoHyphens/>
        <w:ind w:left="720" w:hanging="720"/>
        <w:jc w:val="both"/>
        <w:rPr>
          <w:rFonts w:ascii="Times New Roman" w:hAnsi="Times New Roman"/>
          <w:sz w:val="24"/>
          <w:szCs w:val="24"/>
        </w:rPr>
      </w:pPr>
      <w:r w:rsidRPr="00DE0F82">
        <w:rPr>
          <w:rFonts w:ascii="Times New Roman" w:hAnsi="Times New Roman"/>
          <w:sz w:val="24"/>
          <w:szCs w:val="24"/>
        </w:rPr>
        <w:t xml:space="preserve">Individual </w:t>
      </w:r>
      <w:r w:rsidR="009E5E08" w:rsidRPr="00DE0F82">
        <w:rPr>
          <w:rFonts w:ascii="Times New Roman" w:hAnsi="Times New Roman"/>
          <w:sz w:val="24"/>
          <w:szCs w:val="24"/>
        </w:rPr>
        <w:t>learning blog</w:t>
      </w:r>
      <w:r w:rsidRPr="00DE0F82">
        <w:rPr>
          <w:rFonts w:ascii="Times New Roman" w:hAnsi="Times New Roman"/>
          <w:sz w:val="24"/>
          <w:szCs w:val="24"/>
        </w:rPr>
        <w:t xml:space="preserve"> is due </w:t>
      </w:r>
      <w:r w:rsidR="00FE284E">
        <w:rPr>
          <w:rFonts w:ascii="Times New Roman" w:hAnsi="Times New Roman"/>
          <w:sz w:val="24"/>
          <w:szCs w:val="24"/>
        </w:rPr>
        <w:t xml:space="preserve">Friday, </w:t>
      </w:r>
      <w:r w:rsidR="00A07ED5">
        <w:rPr>
          <w:rFonts w:ascii="Times New Roman" w:hAnsi="Times New Roman"/>
          <w:sz w:val="24"/>
          <w:szCs w:val="24"/>
        </w:rPr>
        <w:t>28</w:t>
      </w:r>
      <w:r w:rsidR="00A07ED5" w:rsidRPr="00FE284E">
        <w:rPr>
          <w:rFonts w:ascii="Times New Roman" w:hAnsi="Times New Roman"/>
          <w:sz w:val="24"/>
          <w:szCs w:val="24"/>
          <w:vertAlign w:val="superscript"/>
        </w:rPr>
        <w:t>th</w:t>
      </w:r>
      <w:r w:rsidR="00A07ED5">
        <w:rPr>
          <w:rFonts w:ascii="Times New Roman" w:hAnsi="Times New Roman"/>
          <w:sz w:val="24"/>
          <w:szCs w:val="24"/>
        </w:rPr>
        <w:t xml:space="preserve"> September (</w:t>
      </w:r>
      <w:r w:rsidR="00A07ED5" w:rsidRPr="00DE0F82">
        <w:rPr>
          <w:rFonts w:ascii="Times New Roman" w:hAnsi="Times New Roman"/>
          <w:sz w:val="24"/>
          <w:szCs w:val="24"/>
        </w:rPr>
        <w:t>week 9</w:t>
      </w:r>
      <w:r w:rsidR="00A07ED5">
        <w:rPr>
          <w:rFonts w:ascii="Times New Roman" w:hAnsi="Times New Roman"/>
          <w:sz w:val="24"/>
          <w:szCs w:val="24"/>
        </w:rPr>
        <w:t>) at 5</w:t>
      </w:r>
      <w:r w:rsidR="00A07ED5" w:rsidRPr="00DE0F82">
        <w:rPr>
          <w:rFonts w:ascii="Times New Roman" w:hAnsi="Times New Roman"/>
          <w:sz w:val="24"/>
          <w:szCs w:val="24"/>
        </w:rPr>
        <w:t xml:space="preserve"> pm</w:t>
      </w:r>
      <w:r>
        <w:rPr>
          <w:rFonts w:ascii="Times New Roman" w:hAnsi="Times New Roman"/>
          <w:sz w:val="24"/>
          <w:szCs w:val="24"/>
        </w:rPr>
        <w:t>.</w:t>
      </w:r>
    </w:p>
    <w:p w14:paraId="30EF5E79" w14:textId="1DF12EB6" w:rsidR="00DE0F82" w:rsidRDefault="00DE0F82" w:rsidP="00DE0F82">
      <w:pPr>
        <w:suppressAutoHyphens/>
        <w:ind w:left="720" w:hanging="720"/>
        <w:jc w:val="both"/>
        <w:rPr>
          <w:rFonts w:ascii="Times New Roman" w:hAnsi="Times New Roman"/>
          <w:sz w:val="24"/>
          <w:szCs w:val="24"/>
        </w:rPr>
      </w:pPr>
      <w:r w:rsidRPr="00DE0F82">
        <w:rPr>
          <w:rFonts w:ascii="Times New Roman" w:hAnsi="Times New Roman"/>
          <w:sz w:val="24"/>
          <w:szCs w:val="24"/>
        </w:rPr>
        <w:t>Team presentation</w:t>
      </w:r>
      <w:r>
        <w:rPr>
          <w:rFonts w:ascii="Times New Roman" w:hAnsi="Times New Roman"/>
          <w:sz w:val="24"/>
          <w:szCs w:val="24"/>
        </w:rPr>
        <w:t>:</w:t>
      </w:r>
      <w:r w:rsidRPr="00DE0F82">
        <w:rPr>
          <w:rFonts w:ascii="Times New Roman" w:hAnsi="Times New Roman"/>
          <w:sz w:val="24"/>
          <w:szCs w:val="24"/>
        </w:rPr>
        <w:t xml:space="preserve"> </w:t>
      </w:r>
      <w:r w:rsidR="00FE284E">
        <w:rPr>
          <w:rFonts w:ascii="Times New Roman" w:hAnsi="Times New Roman"/>
          <w:sz w:val="24"/>
          <w:szCs w:val="24"/>
        </w:rPr>
        <w:t>week</w:t>
      </w:r>
      <w:r w:rsidR="003542C1">
        <w:rPr>
          <w:rFonts w:ascii="Times New Roman" w:hAnsi="Times New Roman"/>
          <w:sz w:val="24"/>
          <w:szCs w:val="24"/>
        </w:rPr>
        <w:t xml:space="preserve"> 10 </w:t>
      </w:r>
      <w:r w:rsidRPr="00DE0F82">
        <w:rPr>
          <w:rFonts w:ascii="Times New Roman" w:hAnsi="Times New Roman"/>
          <w:sz w:val="24"/>
          <w:szCs w:val="24"/>
        </w:rPr>
        <w:t xml:space="preserve">during </w:t>
      </w:r>
      <w:r w:rsidR="00031C8E">
        <w:rPr>
          <w:rFonts w:ascii="Times New Roman" w:hAnsi="Times New Roman"/>
          <w:sz w:val="24"/>
          <w:szCs w:val="24"/>
        </w:rPr>
        <w:t xml:space="preserve">the </w:t>
      </w:r>
      <w:r w:rsidR="00FE284E" w:rsidRPr="00FE284E">
        <w:rPr>
          <w:rFonts w:ascii="Times New Roman" w:hAnsi="Times New Roman"/>
          <w:sz w:val="24"/>
          <w:szCs w:val="24"/>
        </w:rPr>
        <w:t xml:space="preserve">lecture &amp; </w:t>
      </w:r>
      <w:r w:rsidRPr="00FE284E">
        <w:rPr>
          <w:rFonts w:ascii="Times New Roman" w:hAnsi="Times New Roman"/>
          <w:sz w:val="24"/>
          <w:szCs w:val="24"/>
        </w:rPr>
        <w:t>labs.</w:t>
      </w:r>
    </w:p>
    <w:p w14:paraId="3AC3863F" w14:textId="77777777" w:rsidR="006F5469" w:rsidRPr="00543E39" w:rsidRDefault="006F5469" w:rsidP="00DF0331">
      <w:pPr>
        <w:suppressAutoHyphens/>
        <w:ind w:left="720" w:hanging="720"/>
        <w:jc w:val="both"/>
        <w:rPr>
          <w:rFonts w:ascii="Times New Roman" w:hAnsi="Times New Roman"/>
          <w:sz w:val="24"/>
          <w:szCs w:val="24"/>
        </w:rPr>
      </w:pPr>
    </w:p>
    <w:p w14:paraId="7A01E1A5" w14:textId="77777777" w:rsidR="00DF0331" w:rsidRPr="00543E39" w:rsidRDefault="00DF0331" w:rsidP="00DF0331">
      <w:pPr>
        <w:tabs>
          <w:tab w:val="left" w:pos="-720"/>
        </w:tabs>
        <w:suppressAutoHyphens/>
        <w:ind w:left="720" w:hanging="720"/>
        <w:jc w:val="both"/>
        <w:rPr>
          <w:rFonts w:ascii="Times New Roman" w:hAnsi="Times New Roman"/>
          <w:b/>
          <w:sz w:val="24"/>
          <w:szCs w:val="24"/>
        </w:rPr>
      </w:pPr>
      <w:r w:rsidRPr="00543E39">
        <w:rPr>
          <w:rFonts w:ascii="Times New Roman" w:hAnsi="Times New Roman"/>
          <w:b/>
          <w:sz w:val="24"/>
          <w:szCs w:val="24"/>
        </w:rPr>
        <w:t>Submission Requirements:</w:t>
      </w:r>
    </w:p>
    <w:p w14:paraId="2EB481B1" w14:textId="5CF02263" w:rsidR="002A4229" w:rsidRDefault="002A4229" w:rsidP="00871A50">
      <w:pPr>
        <w:numPr>
          <w:ilvl w:val="0"/>
          <w:numId w:val="26"/>
        </w:numPr>
        <w:rPr>
          <w:rFonts w:ascii="Times New Roman" w:hAnsi="Times New Roman"/>
          <w:sz w:val="24"/>
          <w:szCs w:val="24"/>
        </w:rPr>
      </w:pPr>
      <w:r>
        <w:rPr>
          <w:rFonts w:ascii="Times New Roman" w:hAnsi="Times New Roman"/>
          <w:sz w:val="24"/>
          <w:szCs w:val="24"/>
        </w:rPr>
        <w:t xml:space="preserve">Part 1, 2 &amp; 3 </w:t>
      </w:r>
      <w:r w:rsidR="00F15985">
        <w:rPr>
          <w:rFonts w:ascii="Times New Roman" w:hAnsi="Times New Roman"/>
          <w:sz w:val="24"/>
          <w:szCs w:val="24"/>
        </w:rPr>
        <w:t>(see above for the due date for each part)</w:t>
      </w:r>
    </w:p>
    <w:p w14:paraId="353A7113" w14:textId="2B263ADD" w:rsidR="00527B54" w:rsidRPr="00543E39" w:rsidRDefault="00E90CE9" w:rsidP="00871A50">
      <w:pPr>
        <w:numPr>
          <w:ilvl w:val="0"/>
          <w:numId w:val="26"/>
        </w:numPr>
        <w:rPr>
          <w:rFonts w:ascii="Times New Roman" w:hAnsi="Times New Roman"/>
          <w:sz w:val="24"/>
          <w:szCs w:val="24"/>
        </w:rPr>
      </w:pPr>
      <w:r>
        <w:rPr>
          <w:rFonts w:ascii="Times New Roman" w:hAnsi="Times New Roman"/>
          <w:sz w:val="24"/>
          <w:szCs w:val="24"/>
        </w:rPr>
        <w:t>The team’s</w:t>
      </w:r>
      <w:r w:rsidR="00AE070E" w:rsidRPr="00543E39">
        <w:rPr>
          <w:rFonts w:ascii="Times New Roman" w:hAnsi="Times New Roman"/>
          <w:sz w:val="24"/>
          <w:szCs w:val="24"/>
        </w:rPr>
        <w:t xml:space="preserve"> </w:t>
      </w:r>
      <w:r w:rsidR="00031C8E">
        <w:rPr>
          <w:rFonts w:ascii="Times New Roman" w:hAnsi="Times New Roman"/>
          <w:sz w:val="24"/>
          <w:szCs w:val="24"/>
        </w:rPr>
        <w:t>W</w:t>
      </w:r>
      <w:r w:rsidR="00AE070E" w:rsidRPr="00543E39">
        <w:rPr>
          <w:rFonts w:ascii="Times New Roman" w:hAnsi="Times New Roman"/>
          <w:sz w:val="24"/>
          <w:szCs w:val="24"/>
        </w:rPr>
        <w:t xml:space="preserve">iki </w:t>
      </w:r>
      <w:r w:rsidR="00527B54" w:rsidRPr="00543E39">
        <w:rPr>
          <w:rFonts w:ascii="Times New Roman" w:hAnsi="Times New Roman"/>
          <w:sz w:val="24"/>
          <w:szCs w:val="24"/>
        </w:rPr>
        <w:t xml:space="preserve">must be maintained </w:t>
      </w:r>
      <w:r>
        <w:rPr>
          <w:rFonts w:ascii="Times New Roman" w:hAnsi="Times New Roman"/>
          <w:sz w:val="24"/>
          <w:szCs w:val="24"/>
        </w:rPr>
        <w:t>for the entire project timeline</w:t>
      </w:r>
      <w:r w:rsidR="00527B54" w:rsidRPr="00543E39">
        <w:rPr>
          <w:rFonts w:ascii="Times New Roman" w:hAnsi="Times New Roman"/>
          <w:sz w:val="24"/>
          <w:szCs w:val="24"/>
        </w:rPr>
        <w:t xml:space="preserve"> with the final wiki showing </w:t>
      </w:r>
      <w:r>
        <w:rPr>
          <w:rFonts w:ascii="Times New Roman" w:hAnsi="Times New Roman"/>
          <w:sz w:val="24"/>
          <w:szCs w:val="24"/>
        </w:rPr>
        <w:t xml:space="preserve">all </w:t>
      </w:r>
      <w:r w:rsidR="00527B54" w:rsidRPr="00543E39">
        <w:rPr>
          <w:rFonts w:ascii="Times New Roman" w:hAnsi="Times New Roman"/>
          <w:sz w:val="24"/>
          <w:szCs w:val="24"/>
        </w:rPr>
        <w:t xml:space="preserve">the </w:t>
      </w:r>
      <w:r w:rsidR="00527B54" w:rsidRPr="00F15985">
        <w:rPr>
          <w:rFonts w:ascii="Times New Roman" w:hAnsi="Times New Roman"/>
          <w:sz w:val="24"/>
          <w:szCs w:val="24"/>
        </w:rPr>
        <w:t xml:space="preserve">project </w:t>
      </w:r>
      <w:r w:rsidR="002A4229" w:rsidRPr="00F15985">
        <w:rPr>
          <w:rFonts w:ascii="Times New Roman" w:hAnsi="Times New Roman"/>
          <w:sz w:val="24"/>
          <w:szCs w:val="24"/>
        </w:rPr>
        <w:t>plans</w:t>
      </w:r>
      <w:r w:rsidR="00031C8E">
        <w:rPr>
          <w:rFonts w:ascii="Times New Roman" w:hAnsi="Times New Roman"/>
          <w:sz w:val="24"/>
          <w:szCs w:val="24"/>
        </w:rPr>
        <w:t xml:space="preserve"> and </w:t>
      </w:r>
      <w:r w:rsidR="002A4229" w:rsidRPr="00F15985">
        <w:rPr>
          <w:rFonts w:ascii="Times New Roman" w:hAnsi="Times New Roman"/>
          <w:sz w:val="24"/>
          <w:szCs w:val="24"/>
        </w:rPr>
        <w:t>documents</w:t>
      </w:r>
      <w:r w:rsidR="001C77C6" w:rsidRPr="00F15985">
        <w:rPr>
          <w:rFonts w:ascii="Times New Roman" w:hAnsi="Times New Roman"/>
          <w:sz w:val="24"/>
          <w:szCs w:val="24"/>
        </w:rPr>
        <w:t xml:space="preserve"> (list all versions)</w:t>
      </w:r>
      <w:r w:rsidR="00527B54" w:rsidRPr="00543E39">
        <w:rPr>
          <w:rFonts w:ascii="Times New Roman" w:hAnsi="Times New Roman"/>
          <w:sz w:val="24"/>
          <w:szCs w:val="24"/>
        </w:rPr>
        <w:t xml:space="preserve"> as well as the </w:t>
      </w:r>
      <w:r w:rsidR="00527B54" w:rsidRPr="00F15985">
        <w:rPr>
          <w:rFonts w:ascii="Times New Roman" w:hAnsi="Times New Roman"/>
          <w:sz w:val="24"/>
          <w:szCs w:val="24"/>
        </w:rPr>
        <w:t>final product</w:t>
      </w:r>
      <w:r w:rsidR="001C77C6" w:rsidRPr="00F15985">
        <w:rPr>
          <w:rFonts w:ascii="Times New Roman" w:hAnsi="Times New Roman"/>
          <w:sz w:val="24"/>
          <w:szCs w:val="24"/>
        </w:rPr>
        <w:t xml:space="preserve"> (</w:t>
      </w:r>
      <w:r w:rsidR="00F15985" w:rsidRPr="00F15985">
        <w:rPr>
          <w:rFonts w:ascii="Times New Roman" w:hAnsi="Times New Roman"/>
          <w:sz w:val="24"/>
          <w:szCs w:val="24"/>
        </w:rPr>
        <w:t>wiki showing</w:t>
      </w:r>
      <w:r w:rsidR="00DD55CA" w:rsidRPr="00F15985">
        <w:rPr>
          <w:rFonts w:ascii="Times New Roman" w:hAnsi="Times New Roman"/>
          <w:sz w:val="24"/>
          <w:szCs w:val="24"/>
        </w:rPr>
        <w:t xml:space="preserve"> t</w:t>
      </w:r>
      <w:r w:rsidR="00F15985" w:rsidRPr="00F15985">
        <w:rPr>
          <w:rFonts w:ascii="Times New Roman" w:hAnsi="Times New Roman"/>
          <w:sz w:val="24"/>
          <w:szCs w:val="24"/>
        </w:rPr>
        <w:t xml:space="preserve">he guidelines for selecting </w:t>
      </w:r>
      <w:r w:rsidR="00DD55CA" w:rsidRPr="00F15985">
        <w:rPr>
          <w:rFonts w:ascii="Times New Roman" w:hAnsi="Times New Roman"/>
          <w:sz w:val="24"/>
          <w:szCs w:val="24"/>
        </w:rPr>
        <w:t xml:space="preserve">and </w:t>
      </w:r>
      <w:r w:rsidR="00F15985" w:rsidRPr="00F15985">
        <w:rPr>
          <w:rFonts w:ascii="Times New Roman" w:hAnsi="Times New Roman"/>
          <w:sz w:val="24"/>
          <w:szCs w:val="24"/>
        </w:rPr>
        <w:t xml:space="preserve">describing </w:t>
      </w:r>
      <w:r w:rsidR="001C77C6" w:rsidRPr="00F15985">
        <w:rPr>
          <w:rFonts w:ascii="Times New Roman" w:hAnsi="Times New Roman"/>
          <w:sz w:val="24"/>
          <w:szCs w:val="24"/>
        </w:rPr>
        <w:t>two PMS)</w:t>
      </w:r>
      <w:r w:rsidR="002A4229">
        <w:rPr>
          <w:rFonts w:ascii="Times New Roman" w:hAnsi="Times New Roman"/>
          <w:sz w:val="24"/>
          <w:szCs w:val="24"/>
        </w:rPr>
        <w:t xml:space="preserve"> (</w:t>
      </w:r>
      <w:r w:rsidR="00F15985">
        <w:rPr>
          <w:rFonts w:ascii="Times New Roman" w:hAnsi="Times New Roman"/>
          <w:sz w:val="24"/>
          <w:szCs w:val="24"/>
        </w:rPr>
        <w:t xml:space="preserve">due </w:t>
      </w:r>
      <w:r w:rsidR="002A4229">
        <w:rPr>
          <w:rFonts w:ascii="Times New Roman" w:hAnsi="Times New Roman"/>
          <w:sz w:val="24"/>
          <w:szCs w:val="24"/>
        </w:rPr>
        <w:t>with part 3)</w:t>
      </w:r>
    </w:p>
    <w:p w14:paraId="040BA887" w14:textId="6EB42305" w:rsidR="00055B09" w:rsidRPr="006E2AAF" w:rsidRDefault="00AE070E" w:rsidP="00AE070E">
      <w:pPr>
        <w:numPr>
          <w:ilvl w:val="0"/>
          <w:numId w:val="33"/>
        </w:numPr>
        <w:rPr>
          <w:rFonts w:ascii="Times New Roman" w:hAnsi="Times New Roman"/>
          <w:sz w:val="24"/>
          <w:szCs w:val="24"/>
        </w:rPr>
      </w:pPr>
      <w:proofErr w:type="gramStart"/>
      <w:r w:rsidRPr="006E2AAF">
        <w:rPr>
          <w:rFonts w:ascii="Times New Roman" w:hAnsi="Times New Roman"/>
          <w:sz w:val="24"/>
          <w:szCs w:val="24"/>
        </w:rPr>
        <w:t xml:space="preserve">Each </w:t>
      </w:r>
      <w:r w:rsidRPr="006E2AAF">
        <w:rPr>
          <w:rFonts w:ascii="Times New Roman" w:hAnsi="Times New Roman"/>
          <w:i/>
          <w:sz w:val="24"/>
          <w:szCs w:val="24"/>
        </w:rPr>
        <w:t>Individual</w:t>
      </w:r>
      <w:proofErr w:type="gramEnd"/>
      <w:r w:rsidRPr="006E2AAF">
        <w:rPr>
          <w:rFonts w:ascii="Times New Roman" w:hAnsi="Times New Roman"/>
          <w:sz w:val="24"/>
          <w:szCs w:val="24"/>
        </w:rPr>
        <w:t xml:space="preserve"> will maintain a personal learning blog</w:t>
      </w:r>
      <w:r w:rsidR="004B2478" w:rsidRPr="006E2AAF">
        <w:rPr>
          <w:rFonts w:ascii="Times New Roman" w:hAnsi="Times New Roman"/>
          <w:sz w:val="24"/>
          <w:szCs w:val="24"/>
        </w:rPr>
        <w:t xml:space="preserve"> (</w:t>
      </w:r>
      <w:r w:rsidR="00F15985" w:rsidRPr="006E2AAF">
        <w:rPr>
          <w:rFonts w:ascii="Times New Roman" w:hAnsi="Times New Roman"/>
          <w:sz w:val="24"/>
          <w:szCs w:val="24"/>
        </w:rPr>
        <w:t xml:space="preserve">due </w:t>
      </w:r>
      <w:r w:rsidR="004B2478" w:rsidRPr="006E2AAF">
        <w:rPr>
          <w:rFonts w:ascii="Times New Roman" w:hAnsi="Times New Roman"/>
          <w:sz w:val="24"/>
          <w:szCs w:val="24"/>
        </w:rPr>
        <w:t>with part 3)</w:t>
      </w:r>
      <w:r w:rsidR="002A4229" w:rsidRPr="006E2AAF">
        <w:rPr>
          <w:rFonts w:ascii="Times New Roman" w:hAnsi="Times New Roman"/>
          <w:sz w:val="24"/>
          <w:szCs w:val="24"/>
        </w:rPr>
        <w:t>.</w:t>
      </w:r>
    </w:p>
    <w:p w14:paraId="59A67F1F" w14:textId="5B022CEB" w:rsidR="00F15985" w:rsidRPr="006E2AAF" w:rsidRDefault="00F15985" w:rsidP="00F15985">
      <w:pPr>
        <w:numPr>
          <w:ilvl w:val="0"/>
          <w:numId w:val="33"/>
        </w:numPr>
        <w:rPr>
          <w:rFonts w:ascii="Times New Roman" w:hAnsi="Times New Roman"/>
          <w:sz w:val="24"/>
          <w:szCs w:val="24"/>
        </w:rPr>
      </w:pPr>
      <w:r w:rsidRPr="006E2AAF">
        <w:rPr>
          <w:rFonts w:ascii="Times New Roman" w:hAnsi="Times New Roman"/>
          <w:sz w:val="24"/>
          <w:szCs w:val="24"/>
        </w:rPr>
        <w:t xml:space="preserve">Each </w:t>
      </w:r>
      <w:r w:rsidRPr="006E2AAF">
        <w:rPr>
          <w:rFonts w:ascii="Times New Roman" w:hAnsi="Times New Roman"/>
          <w:i/>
          <w:sz w:val="24"/>
          <w:szCs w:val="24"/>
        </w:rPr>
        <w:t>team</w:t>
      </w:r>
      <w:r w:rsidRPr="006E2AAF">
        <w:rPr>
          <w:rFonts w:ascii="Times New Roman" w:hAnsi="Times New Roman"/>
          <w:sz w:val="24"/>
          <w:szCs w:val="24"/>
        </w:rPr>
        <w:t xml:space="preserve"> will have a </w:t>
      </w:r>
      <w:r w:rsidR="004510B0" w:rsidRPr="006E2AAF">
        <w:rPr>
          <w:rFonts w:ascii="Times New Roman" w:hAnsi="Times New Roman"/>
          <w:sz w:val="24"/>
          <w:szCs w:val="24"/>
        </w:rPr>
        <w:t>15</w:t>
      </w:r>
      <w:r w:rsidRPr="006E2AAF">
        <w:rPr>
          <w:rFonts w:ascii="Times New Roman" w:hAnsi="Times New Roman"/>
          <w:sz w:val="24"/>
          <w:szCs w:val="24"/>
        </w:rPr>
        <w:t xml:space="preserve">-minute final presentation (must present in </w:t>
      </w:r>
      <w:r w:rsidR="00031C8E" w:rsidRPr="006E2AAF">
        <w:rPr>
          <w:rFonts w:ascii="Times New Roman" w:hAnsi="Times New Roman"/>
          <w:sz w:val="24"/>
          <w:szCs w:val="24"/>
        </w:rPr>
        <w:t xml:space="preserve">the </w:t>
      </w:r>
      <w:r w:rsidRPr="006E2AAF">
        <w:rPr>
          <w:rFonts w:ascii="Times New Roman" w:hAnsi="Times New Roman"/>
          <w:sz w:val="24"/>
          <w:szCs w:val="24"/>
        </w:rPr>
        <w:t xml:space="preserve">week 10 lecture </w:t>
      </w:r>
      <w:r w:rsidR="00031C8E" w:rsidRPr="006E2AAF">
        <w:rPr>
          <w:rFonts w:ascii="Times New Roman" w:hAnsi="Times New Roman"/>
          <w:sz w:val="24"/>
          <w:szCs w:val="24"/>
        </w:rPr>
        <w:t xml:space="preserve">or </w:t>
      </w:r>
      <w:r w:rsidRPr="006E2AAF">
        <w:rPr>
          <w:rFonts w:ascii="Times New Roman" w:hAnsi="Times New Roman"/>
          <w:sz w:val="24"/>
          <w:szCs w:val="24"/>
        </w:rPr>
        <w:t xml:space="preserve">lab). </w:t>
      </w:r>
    </w:p>
    <w:p w14:paraId="0FB05D3F" w14:textId="77777777" w:rsidR="00F15985" w:rsidRPr="00543E39" w:rsidRDefault="00F15985" w:rsidP="00F15985">
      <w:pPr>
        <w:ind w:left="720"/>
        <w:rPr>
          <w:rFonts w:ascii="Times New Roman" w:hAnsi="Times New Roman"/>
          <w:sz w:val="24"/>
          <w:szCs w:val="24"/>
        </w:rPr>
      </w:pPr>
    </w:p>
    <w:p w14:paraId="4E4CEAAE" w14:textId="77777777" w:rsidR="00AE070E" w:rsidRPr="00543E39" w:rsidRDefault="00AE070E" w:rsidP="00AE070E">
      <w:pPr>
        <w:rPr>
          <w:rFonts w:ascii="Times New Roman" w:hAnsi="Times New Roman"/>
          <w:b/>
          <w:bCs/>
          <w:sz w:val="24"/>
          <w:szCs w:val="24"/>
        </w:rPr>
      </w:pPr>
    </w:p>
    <w:p w14:paraId="77D3F26B" w14:textId="0C05292F" w:rsidR="00AD11DB" w:rsidRPr="00543E39" w:rsidRDefault="00AD11DB" w:rsidP="00AD11DB">
      <w:pPr>
        <w:rPr>
          <w:rFonts w:ascii="Times New Roman" w:hAnsi="Times New Roman"/>
          <w:b/>
          <w:bCs/>
          <w:sz w:val="24"/>
          <w:szCs w:val="24"/>
        </w:rPr>
      </w:pPr>
      <w:r w:rsidRPr="00543E39">
        <w:rPr>
          <w:rFonts w:ascii="Times New Roman" w:hAnsi="Times New Roman"/>
          <w:b/>
          <w:bCs/>
          <w:sz w:val="24"/>
          <w:szCs w:val="24"/>
        </w:rPr>
        <w:t xml:space="preserve">Group </w:t>
      </w:r>
      <w:r w:rsidR="00415587">
        <w:rPr>
          <w:rFonts w:ascii="Times New Roman" w:hAnsi="Times New Roman"/>
          <w:b/>
          <w:bCs/>
          <w:sz w:val="24"/>
          <w:szCs w:val="24"/>
        </w:rPr>
        <w:t>F</w:t>
      </w:r>
      <w:r w:rsidRPr="00543E39">
        <w:rPr>
          <w:rFonts w:ascii="Times New Roman" w:hAnsi="Times New Roman"/>
          <w:b/>
          <w:bCs/>
          <w:sz w:val="24"/>
          <w:szCs w:val="24"/>
        </w:rPr>
        <w:t>ormation</w:t>
      </w:r>
    </w:p>
    <w:p w14:paraId="1907F194" w14:textId="18595D92" w:rsidR="00AD11DB" w:rsidRDefault="00AD11DB" w:rsidP="00AD11DB">
      <w:pPr>
        <w:suppressAutoHyphens/>
        <w:jc w:val="both"/>
        <w:rPr>
          <w:rFonts w:ascii="Times New Roman" w:hAnsi="Times New Roman"/>
          <w:sz w:val="24"/>
          <w:szCs w:val="24"/>
        </w:rPr>
      </w:pPr>
      <w:r w:rsidRPr="00543E39">
        <w:rPr>
          <w:rFonts w:ascii="Times New Roman" w:hAnsi="Times New Roman"/>
          <w:sz w:val="24"/>
          <w:szCs w:val="24"/>
        </w:rPr>
        <w:t xml:space="preserve">Each student must complete this assignment in a team of </w:t>
      </w:r>
      <w:r w:rsidR="007A1F48">
        <w:rPr>
          <w:rFonts w:ascii="Times New Roman" w:hAnsi="Times New Roman"/>
          <w:sz w:val="24"/>
          <w:szCs w:val="24"/>
        </w:rPr>
        <w:t>4</w:t>
      </w:r>
      <w:r w:rsidR="00162E36">
        <w:rPr>
          <w:rFonts w:ascii="Times New Roman" w:hAnsi="Times New Roman"/>
          <w:sz w:val="24"/>
          <w:szCs w:val="24"/>
        </w:rPr>
        <w:t xml:space="preserve"> students</w:t>
      </w:r>
      <w:r w:rsidRPr="00543E39">
        <w:rPr>
          <w:rFonts w:ascii="Times New Roman" w:hAnsi="Times New Roman"/>
          <w:sz w:val="24"/>
          <w:szCs w:val="24"/>
        </w:rPr>
        <w:t>. Students are reminded that they need to self-orga</w:t>
      </w:r>
      <w:r w:rsidR="00EF6A24">
        <w:rPr>
          <w:rFonts w:ascii="Times New Roman" w:hAnsi="Times New Roman"/>
          <w:sz w:val="24"/>
          <w:szCs w:val="24"/>
        </w:rPr>
        <w:t>nise into groups</w:t>
      </w:r>
      <w:r w:rsidRPr="00543E39">
        <w:rPr>
          <w:rFonts w:ascii="Times New Roman" w:hAnsi="Times New Roman"/>
          <w:sz w:val="24"/>
          <w:szCs w:val="24"/>
        </w:rPr>
        <w:t xml:space="preserve"> as outlined </w:t>
      </w:r>
      <w:r w:rsidR="006244A2">
        <w:rPr>
          <w:rFonts w:ascii="Times New Roman" w:hAnsi="Times New Roman"/>
          <w:sz w:val="24"/>
          <w:szCs w:val="24"/>
        </w:rPr>
        <w:t>in</w:t>
      </w:r>
      <w:r w:rsidR="00EF6A24">
        <w:rPr>
          <w:rFonts w:ascii="Times New Roman" w:hAnsi="Times New Roman"/>
          <w:sz w:val="24"/>
          <w:szCs w:val="24"/>
        </w:rPr>
        <w:t xml:space="preserve"> the lecture</w:t>
      </w:r>
      <w:r w:rsidR="00FE284E">
        <w:rPr>
          <w:rFonts w:ascii="Times New Roman" w:hAnsi="Times New Roman"/>
          <w:sz w:val="24"/>
          <w:szCs w:val="24"/>
        </w:rPr>
        <w:t>. Lecturer</w:t>
      </w:r>
      <w:r w:rsidRPr="00543E39">
        <w:rPr>
          <w:rFonts w:ascii="Times New Roman" w:hAnsi="Times New Roman"/>
          <w:sz w:val="24"/>
          <w:szCs w:val="24"/>
        </w:rPr>
        <w:t xml:space="preserve"> will have </w:t>
      </w:r>
      <w:r w:rsidR="00FE284E">
        <w:rPr>
          <w:rFonts w:ascii="Times New Roman" w:hAnsi="Times New Roman"/>
          <w:sz w:val="24"/>
          <w:szCs w:val="24"/>
        </w:rPr>
        <w:t xml:space="preserve">the </w:t>
      </w:r>
      <w:r w:rsidRPr="00543E39">
        <w:rPr>
          <w:rFonts w:ascii="Times New Roman" w:hAnsi="Times New Roman"/>
          <w:sz w:val="24"/>
          <w:szCs w:val="24"/>
        </w:rPr>
        <w:t xml:space="preserve">final arbitration for group numbers/members. </w:t>
      </w:r>
      <w:r w:rsidR="00031C8E">
        <w:rPr>
          <w:rFonts w:ascii="Times New Roman" w:hAnsi="Times New Roman"/>
          <w:sz w:val="24"/>
          <w:szCs w:val="24"/>
        </w:rPr>
        <w:t>Your g</w:t>
      </w:r>
      <w:r w:rsidR="001B754A">
        <w:rPr>
          <w:rFonts w:ascii="Times New Roman" w:hAnsi="Times New Roman"/>
          <w:sz w:val="24"/>
          <w:szCs w:val="24"/>
          <w:u w:val="single"/>
        </w:rPr>
        <w:t>roup</w:t>
      </w:r>
      <w:r w:rsidRPr="00543E39">
        <w:rPr>
          <w:rFonts w:ascii="Times New Roman" w:hAnsi="Times New Roman"/>
          <w:sz w:val="24"/>
          <w:szCs w:val="24"/>
          <w:u w:val="single"/>
        </w:rPr>
        <w:t xml:space="preserve"> </w:t>
      </w:r>
      <w:r w:rsidR="001B754A">
        <w:rPr>
          <w:rFonts w:ascii="Times New Roman" w:hAnsi="Times New Roman"/>
          <w:sz w:val="24"/>
          <w:szCs w:val="24"/>
          <w:u w:val="single"/>
        </w:rPr>
        <w:t xml:space="preserve">list </w:t>
      </w:r>
      <w:r w:rsidRPr="00543E39">
        <w:rPr>
          <w:rFonts w:ascii="Times New Roman" w:hAnsi="Times New Roman"/>
          <w:sz w:val="24"/>
          <w:szCs w:val="24"/>
          <w:u w:val="single"/>
        </w:rPr>
        <w:t xml:space="preserve">must </w:t>
      </w:r>
      <w:r w:rsidR="001B754A">
        <w:rPr>
          <w:rFonts w:ascii="Times New Roman" w:hAnsi="Times New Roman"/>
          <w:sz w:val="24"/>
          <w:szCs w:val="24"/>
          <w:u w:val="single"/>
        </w:rPr>
        <w:t xml:space="preserve">be </w:t>
      </w:r>
      <w:r w:rsidRPr="00543E39">
        <w:rPr>
          <w:rFonts w:ascii="Times New Roman" w:hAnsi="Times New Roman"/>
          <w:sz w:val="24"/>
          <w:szCs w:val="24"/>
          <w:u w:val="single"/>
        </w:rPr>
        <w:t>provide</w:t>
      </w:r>
      <w:r w:rsidR="001B754A">
        <w:rPr>
          <w:rFonts w:ascii="Times New Roman" w:hAnsi="Times New Roman"/>
          <w:sz w:val="24"/>
          <w:szCs w:val="24"/>
          <w:u w:val="single"/>
        </w:rPr>
        <w:t>d</w:t>
      </w:r>
      <w:r w:rsidRPr="00543E39">
        <w:rPr>
          <w:rFonts w:ascii="Times New Roman" w:hAnsi="Times New Roman"/>
          <w:sz w:val="24"/>
          <w:szCs w:val="24"/>
          <w:u w:val="single"/>
        </w:rPr>
        <w:t xml:space="preserve"> </w:t>
      </w:r>
      <w:r w:rsidR="00405204">
        <w:rPr>
          <w:rFonts w:ascii="Times New Roman" w:hAnsi="Times New Roman"/>
          <w:sz w:val="24"/>
          <w:szCs w:val="24"/>
          <w:u w:val="single"/>
        </w:rPr>
        <w:t xml:space="preserve">(by email) </w:t>
      </w:r>
      <w:r w:rsidRPr="00543E39">
        <w:rPr>
          <w:rFonts w:ascii="Times New Roman" w:hAnsi="Times New Roman"/>
          <w:sz w:val="24"/>
          <w:szCs w:val="24"/>
          <w:u w:val="single"/>
        </w:rPr>
        <w:t xml:space="preserve">by </w:t>
      </w:r>
      <w:r w:rsidR="00FE284E">
        <w:rPr>
          <w:rFonts w:ascii="Times New Roman" w:hAnsi="Times New Roman"/>
          <w:sz w:val="24"/>
          <w:szCs w:val="24"/>
          <w:u w:val="single"/>
        </w:rPr>
        <w:t xml:space="preserve">end of </w:t>
      </w:r>
      <w:r w:rsidRPr="00543E39">
        <w:rPr>
          <w:rFonts w:ascii="Times New Roman" w:hAnsi="Times New Roman"/>
          <w:sz w:val="24"/>
          <w:szCs w:val="24"/>
          <w:u w:val="single"/>
        </w:rPr>
        <w:t>week</w:t>
      </w:r>
      <w:r w:rsidR="00C91779">
        <w:rPr>
          <w:rFonts w:ascii="Times New Roman" w:hAnsi="Times New Roman"/>
          <w:sz w:val="24"/>
          <w:szCs w:val="24"/>
          <w:u w:val="single"/>
        </w:rPr>
        <w:t xml:space="preserve"> 2</w:t>
      </w:r>
      <w:r w:rsidRPr="00543E39">
        <w:rPr>
          <w:rFonts w:ascii="Times New Roman" w:hAnsi="Times New Roman"/>
          <w:sz w:val="24"/>
          <w:szCs w:val="24"/>
        </w:rPr>
        <w:t xml:space="preserve"> </w:t>
      </w:r>
      <w:r w:rsidR="001B754A">
        <w:rPr>
          <w:rFonts w:ascii="Times New Roman" w:hAnsi="Times New Roman"/>
          <w:sz w:val="24"/>
          <w:szCs w:val="24"/>
        </w:rPr>
        <w:t>including</w:t>
      </w:r>
      <w:r w:rsidRPr="00543E39">
        <w:rPr>
          <w:rFonts w:ascii="Times New Roman" w:hAnsi="Times New Roman"/>
          <w:sz w:val="24"/>
          <w:szCs w:val="24"/>
        </w:rPr>
        <w:t xml:space="preserve"> full name, student ID, </w:t>
      </w:r>
      <w:r w:rsidR="00C0602D">
        <w:rPr>
          <w:rFonts w:ascii="Times New Roman" w:hAnsi="Times New Roman"/>
          <w:sz w:val="24"/>
          <w:szCs w:val="24"/>
        </w:rPr>
        <w:t xml:space="preserve">AUT </w:t>
      </w:r>
      <w:r w:rsidRPr="00543E39">
        <w:rPr>
          <w:rFonts w:ascii="Times New Roman" w:hAnsi="Times New Roman"/>
          <w:sz w:val="24"/>
          <w:szCs w:val="24"/>
        </w:rPr>
        <w:t>email address and telephone contact</w:t>
      </w:r>
      <w:r w:rsidR="00031C8E">
        <w:rPr>
          <w:rFonts w:ascii="Times New Roman" w:hAnsi="Times New Roman"/>
          <w:sz w:val="24"/>
          <w:szCs w:val="24"/>
        </w:rPr>
        <w:t>s</w:t>
      </w:r>
      <w:r w:rsidR="001B754A">
        <w:rPr>
          <w:rFonts w:ascii="Times New Roman" w:hAnsi="Times New Roman"/>
          <w:sz w:val="24"/>
          <w:szCs w:val="24"/>
        </w:rPr>
        <w:t xml:space="preserve"> f</w:t>
      </w:r>
      <w:r w:rsidR="00031C8E">
        <w:rPr>
          <w:rFonts w:ascii="Times New Roman" w:hAnsi="Times New Roman"/>
          <w:sz w:val="24"/>
          <w:szCs w:val="24"/>
        </w:rPr>
        <w:t>or</w:t>
      </w:r>
      <w:r w:rsidR="001B754A">
        <w:rPr>
          <w:rFonts w:ascii="Times New Roman" w:hAnsi="Times New Roman"/>
          <w:sz w:val="24"/>
          <w:szCs w:val="24"/>
        </w:rPr>
        <w:t xml:space="preserve"> all </w:t>
      </w:r>
      <w:r w:rsidR="00FE284E">
        <w:rPr>
          <w:rFonts w:ascii="Times New Roman" w:hAnsi="Times New Roman"/>
          <w:sz w:val="24"/>
          <w:szCs w:val="24"/>
        </w:rPr>
        <w:t xml:space="preserve">team </w:t>
      </w:r>
      <w:r w:rsidR="001B754A">
        <w:rPr>
          <w:rFonts w:ascii="Times New Roman" w:hAnsi="Times New Roman"/>
          <w:sz w:val="24"/>
          <w:szCs w:val="24"/>
        </w:rPr>
        <w:t>members</w:t>
      </w:r>
      <w:r w:rsidR="007D23FA">
        <w:rPr>
          <w:rFonts w:ascii="Times New Roman" w:hAnsi="Times New Roman"/>
          <w:sz w:val="24"/>
          <w:szCs w:val="24"/>
        </w:rPr>
        <w:t xml:space="preserve"> by the project manager of the team</w:t>
      </w:r>
      <w:r w:rsidRPr="00543E39">
        <w:rPr>
          <w:rFonts w:ascii="Times New Roman" w:hAnsi="Times New Roman"/>
          <w:sz w:val="24"/>
          <w:szCs w:val="24"/>
        </w:rPr>
        <w:t>.</w:t>
      </w:r>
    </w:p>
    <w:p w14:paraId="404ADAF9" w14:textId="77777777" w:rsidR="007D23FA" w:rsidRDefault="007D23FA" w:rsidP="00AD11DB">
      <w:pPr>
        <w:suppressAutoHyphens/>
        <w:jc w:val="both"/>
        <w:rPr>
          <w:rFonts w:ascii="Times New Roman" w:hAnsi="Times New Roman"/>
          <w:sz w:val="24"/>
          <w:szCs w:val="24"/>
        </w:rPr>
      </w:pPr>
    </w:p>
    <w:p w14:paraId="25B760CE" w14:textId="71B7D6D4" w:rsidR="007D23FA" w:rsidRPr="006E2AAF" w:rsidRDefault="007D23FA" w:rsidP="00AD11DB">
      <w:pPr>
        <w:suppressAutoHyphens/>
        <w:jc w:val="both"/>
        <w:rPr>
          <w:rFonts w:ascii="Times New Roman" w:hAnsi="Times New Roman"/>
          <w:b/>
          <w:sz w:val="24"/>
          <w:szCs w:val="24"/>
        </w:rPr>
      </w:pPr>
      <w:r>
        <w:rPr>
          <w:rFonts w:ascii="Times New Roman" w:hAnsi="Times New Roman"/>
          <w:sz w:val="24"/>
          <w:szCs w:val="24"/>
        </w:rPr>
        <w:t xml:space="preserve">All teams from both campus </w:t>
      </w:r>
      <w:r w:rsidR="00616BD4">
        <w:rPr>
          <w:rFonts w:ascii="Times New Roman" w:hAnsi="Times New Roman"/>
          <w:sz w:val="24"/>
          <w:szCs w:val="24"/>
        </w:rPr>
        <w:t xml:space="preserve">must </w:t>
      </w:r>
      <w:r>
        <w:rPr>
          <w:rFonts w:ascii="Times New Roman" w:hAnsi="Times New Roman"/>
          <w:sz w:val="24"/>
          <w:szCs w:val="24"/>
        </w:rPr>
        <w:t xml:space="preserve">email </w:t>
      </w:r>
      <w:r w:rsidR="007B7CEF" w:rsidRPr="00A35CB8">
        <w:rPr>
          <w:rFonts w:ascii="Times New Roman" w:hAnsi="Times New Roman"/>
          <w:b/>
          <w:sz w:val="24"/>
          <w:szCs w:val="24"/>
        </w:rPr>
        <w:t>Akbar</w:t>
      </w:r>
      <w:r w:rsidR="00A35CB8">
        <w:rPr>
          <w:rFonts w:ascii="Times New Roman" w:hAnsi="Times New Roman"/>
          <w:b/>
          <w:sz w:val="24"/>
          <w:szCs w:val="24"/>
        </w:rPr>
        <w:t xml:space="preserve"> (</w:t>
      </w:r>
      <w:hyperlink r:id="rId8" w:history="1">
        <w:r w:rsidR="00A35CB8" w:rsidRPr="002645DF">
          <w:rPr>
            <w:rStyle w:val="Hyperlink"/>
            <w:rFonts w:ascii="Times New Roman" w:hAnsi="Times New Roman"/>
            <w:b/>
            <w:sz w:val="24"/>
            <w:szCs w:val="24"/>
          </w:rPr>
          <w:t>akbar.hossain@aut.ac.nz</w:t>
        </w:r>
      </w:hyperlink>
      <w:r w:rsidR="00A35CB8">
        <w:rPr>
          <w:rFonts w:ascii="Times New Roman" w:hAnsi="Times New Roman"/>
          <w:b/>
          <w:sz w:val="24"/>
          <w:szCs w:val="24"/>
        </w:rPr>
        <w:t xml:space="preserve">), </w:t>
      </w:r>
      <w:r w:rsidR="00A35CB8">
        <w:rPr>
          <w:rFonts w:ascii="Times New Roman" w:hAnsi="Times New Roman"/>
          <w:sz w:val="24"/>
          <w:szCs w:val="24"/>
        </w:rPr>
        <w:t xml:space="preserve">city campus lecture, </w:t>
      </w:r>
      <w:r w:rsidR="00616BD4">
        <w:rPr>
          <w:rFonts w:ascii="Times New Roman" w:hAnsi="Times New Roman"/>
          <w:sz w:val="24"/>
          <w:szCs w:val="24"/>
        </w:rPr>
        <w:t>the team list</w:t>
      </w:r>
      <w:r w:rsidRPr="00616BD4">
        <w:rPr>
          <w:rFonts w:ascii="Times New Roman" w:hAnsi="Times New Roman"/>
          <w:b/>
          <w:sz w:val="24"/>
          <w:szCs w:val="24"/>
        </w:rPr>
        <w:t xml:space="preserve">. </w:t>
      </w:r>
      <w:r w:rsidR="00616BD4">
        <w:rPr>
          <w:rFonts w:ascii="Times New Roman" w:hAnsi="Times New Roman"/>
          <w:b/>
          <w:sz w:val="24"/>
          <w:szCs w:val="24"/>
        </w:rPr>
        <w:t>He</w:t>
      </w:r>
      <w:r w:rsidRPr="00616BD4">
        <w:rPr>
          <w:rFonts w:ascii="Times New Roman" w:hAnsi="Times New Roman"/>
          <w:b/>
          <w:sz w:val="24"/>
          <w:szCs w:val="24"/>
        </w:rPr>
        <w:t xml:space="preserve"> will assign </w:t>
      </w:r>
      <w:r w:rsidR="00616BD4">
        <w:rPr>
          <w:rFonts w:ascii="Times New Roman" w:hAnsi="Times New Roman"/>
          <w:b/>
          <w:sz w:val="24"/>
          <w:szCs w:val="24"/>
        </w:rPr>
        <w:t xml:space="preserve">a </w:t>
      </w:r>
      <w:r w:rsidRPr="00616BD4">
        <w:rPr>
          <w:rFonts w:ascii="Times New Roman" w:hAnsi="Times New Roman"/>
          <w:b/>
          <w:sz w:val="24"/>
          <w:szCs w:val="24"/>
        </w:rPr>
        <w:t xml:space="preserve">team number and allocate each team </w:t>
      </w:r>
      <w:r w:rsidR="00616BD4">
        <w:rPr>
          <w:rFonts w:ascii="Times New Roman" w:hAnsi="Times New Roman"/>
          <w:b/>
          <w:sz w:val="24"/>
          <w:szCs w:val="24"/>
        </w:rPr>
        <w:t xml:space="preserve">the </w:t>
      </w:r>
      <w:r w:rsidRPr="00616BD4">
        <w:rPr>
          <w:rFonts w:ascii="Times New Roman" w:hAnsi="Times New Roman"/>
          <w:b/>
          <w:sz w:val="24"/>
          <w:szCs w:val="24"/>
        </w:rPr>
        <w:t xml:space="preserve">wiki space on </w:t>
      </w:r>
      <w:r w:rsidR="00616BD4">
        <w:rPr>
          <w:rFonts w:ascii="Times New Roman" w:hAnsi="Times New Roman"/>
          <w:b/>
          <w:sz w:val="24"/>
          <w:szCs w:val="24"/>
        </w:rPr>
        <w:t>the Blackboard</w:t>
      </w:r>
      <w:r w:rsidRPr="00616BD4">
        <w:rPr>
          <w:rFonts w:ascii="Times New Roman" w:hAnsi="Times New Roman"/>
          <w:b/>
          <w:sz w:val="24"/>
          <w:szCs w:val="24"/>
        </w:rPr>
        <w:t>.</w:t>
      </w:r>
      <w:r w:rsidRPr="00AA322D">
        <w:rPr>
          <w:rFonts w:ascii="Times New Roman" w:hAnsi="Times New Roman"/>
          <w:b/>
          <w:sz w:val="24"/>
          <w:szCs w:val="24"/>
        </w:rPr>
        <w:t xml:space="preserve"> </w:t>
      </w:r>
    </w:p>
    <w:p w14:paraId="60CB743C" w14:textId="77777777" w:rsidR="00AD11DB" w:rsidRPr="00543E39" w:rsidRDefault="00AD11DB" w:rsidP="006E2AAF">
      <w:pPr>
        <w:suppressAutoHyphens/>
        <w:jc w:val="both"/>
        <w:rPr>
          <w:rFonts w:ascii="Times New Roman" w:hAnsi="Times New Roman"/>
          <w:sz w:val="24"/>
          <w:szCs w:val="24"/>
        </w:rPr>
      </w:pPr>
    </w:p>
    <w:p w14:paraId="783707D9" w14:textId="2C2AAAF3" w:rsidR="00C66004" w:rsidRPr="00543E39" w:rsidRDefault="00415587" w:rsidP="00AE070E">
      <w:pPr>
        <w:rPr>
          <w:rFonts w:ascii="Times New Roman" w:hAnsi="Times New Roman"/>
          <w:b/>
          <w:sz w:val="24"/>
          <w:szCs w:val="24"/>
        </w:rPr>
      </w:pPr>
      <w:r>
        <w:rPr>
          <w:rFonts w:ascii="Times New Roman" w:hAnsi="Times New Roman"/>
          <w:b/>
          <w:sz w:val="24"/>
          <w:szCs w:val="24"/>
        </w:rPr>
        <w:t>Learning Outcomes</w:t>
      </w:r>
    </w:p>
    <w:p w14:paraId="7234F8CE" w14:textId="33B0DB84" w:rsidR="00544AA4" w:rsidRPr="00543E39" w:rsidRDefault="00544AA4" w:rsidP="004E7A6D">
      <w:pPr>
        <w:pStyle w:val="DefinitionTerm"/>
        <w:overflowPunct/>
        <w:autoSpaceDE/>
        <w:spacing w:after="240"/>
        <w:textAlignment w:val="auto"/>
        <w:rPr>
          <w:szCs w:val="24"/>
        </w:rPr>
      </w:pPr>
      <w:r w:rsidRPr="00543E39">
        <w:rPr>
          <w:szCs w:val="24"/>
        </w:rPr>
        <w:t xml:space="preserve">This assignment provides the opportunity to apply project techniques to the </w:t>
      </w:r>
      <w:r w:rsidR="00B51CA9">
        <w:rPr>
          <w:szCs w:val="24"/>
        </w:rPr>
        <w:t>pre-</w:t>
      </w:r>
      <w:r w:rsidR="00EF6A24" w:rsidRPr="00EF6A24">
        <w:rPr>
          <w:szCs w:val="24"/>
        </w:rPr>
        <w:t xml:space="preserve"> </w:t>
      </w:r>
      <w:r w:rsidR="00EF6A24" w:rsidRPr="00543E39">
        <w:rPr>
          <w:szCs w:val="24"/>
        </w:rPr>
        <w:t>initiation</w:t>
      </w:r>
      <w:r w:rsidR="00B51CA9">
        <w:rPr>
          <w:szCs w:val="24"/>
        </w:rPr>
        <w:t xml:space="preserve">, </w:t>
      </w:r>
      <w:r w:rsidRPr="00543E39">
        <w:rPr>
          <w:szCs w:val="24"/>
        </w:rPr>
        <w:t>initiation, planning</w:t>
      </w:r>
      <w:r w:rsidR="00B51CA9">
        <w:rPr>
          <w:szCs w:val="24"/>
        </w:rPr>
        <w:t>,</w:t>
      </w:r>
      <w:r w:rsidRPr="00543E39">
        <w:rPr>
          <w:szCs w:val="24"/>
        </w:rPr>
        <w:t xml:space="preserve"> </w:t>
      </w:r>
      <w:r w:rsidR="00EF6A24">
        <w:rPr>
          <w:szCs w:val="24"/>
        </w:rPr>
        <w:t xml:space="preserve">execution and </w:t>
      </w:r>
      <w:r w:rsidRPr="00543E39">
        <w:rPr>
          <w:szCs w:val="24"/>
        </w:rPr>
        <w:t>monitoring</w:t>
      </w:r>
      <w:r w:rsidR="00B51CA9">
        <w:rPr>
          <w:szCs w:val="24"/>
        </w:rPr>
        <w:t>/control</w:t>
      </w:r>
      <w:r w:rsidRPr="00543E39">
        <w:rPr>
          <w:szCs w:val="24"/>
        </w:rPr>
        <w:t xml:space="preserve"> of a project</w:t>
      </w:r>
      <w:r w:rsidR="00145807">
        <w:rPr>
          <w:szCs w:val="24"/>
        </w:rPr>
        <w:t>.</w:t>
      </w:r>
      <w:r w:rsidR="00DB518B">
        <w:rPr>
          <w:szCs w:val="24"/>
        </w:rPr>
        <w:t xml:space="preserve"> </w:t>
      </w:r>
      <w:r w:rsidRPr="00543E39">
        <w:rPr>
          <w:szCs w:val="24"/>
        </w:rPr>
        <w:t xml:space="preserve">It relates directly to the following course learning </w:t>
      </w:r>
      <w:r w:rsidR="00994307" w:rsidRPr="00543E39">
        <w:rPr>
          <w:szCs w:val="24"/>
        </w:rPr>
        <w:t>outcomes</w:t>
      </w:r>
      <w:r w:rsidR="00994307">
        <w:rPr>
          <w:szCs w:val="24"/>
        </w:rPr>
        <w:t>:</w:t>
      </w:r>
    </w:p>
    <w:p w14:paraId="6EE1E8F1" w14:textId="77777777" w:rsidR="00994307" w:rsidRPr="00994307" w:rsidRDefault="00994307"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 xml:space="preserve">Able to apply </w:t>
      </w:r>
      <w:r w:rsidRPr="00994307">
        <w:rPr>
          <w:rFonts w:ascii="Times New Roman" w:hAnsi="Times New Roman"/>
          <w:bCs/>
          <w:sz w:val="24"/>
          <w:szCs w:val="24"/>
          <w:lang w:val="en-US"/>
        </w:rPr>
        <w:t xml:space="preserve">project management concepts </w:t>
      </w:r>
      <w:r w:rsidRPr="00994307">
        <w:rPr>
          <w:rFonts w:ascii="Times New Roman" w:hAnsi="Times New Roman"/>
          <w:sz w:val="24"/>
          <w:szCs w:val="24"/>
          <w:lang w:val="en-US"/>
        </w:rPr>
        <w:t>(Project Management Framework by PMI- based on industry’s best practices)</w:t>
      </w:r>
    </w:p>
    <w:p w14:paraId="60153631" w14:textId="058AA7A4" w:rsidR="00994307" w:rsidRPr="00994307" w:rsidRDefault="00994307"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Know how to develop a project</w:t>
      </w:r>
      <w:r w:rsidRPr="00994307">
        <w:rPr>
          <w:rFonts w:ascii="Times New Roman" w:hAnsi="Times New Roman"/>
          <w:bCs/>
          <w:sz w:val="24"/>
          <w:szCs w:val="24"/>
          <w:lang w:val="en-US"/>
        </w:rPr>
        <w:t xml:space="preserve"> proposal </w:t>
      </w:r>
    </w:p>
    <w:p w14:paraId="4F6E94F1" w14:textId="170F907E" w:rsidR="0060598C" w:rsidRPr="00994307" w:rsidRDefault="001E479A" w:rsidP="00994307">
      <w:pPr>
        <w:numPr>
          <w:ilvl w:val="2"/>
          <w:numId w:val="43"/>
        </w:numPr>
        <w:rPr>
          <w:rFonts w:ascii="Times New Roman" w:hAnsi="Times New Roman"/>
          <w:sz w:val="24"/>
          <w:szCs w:val="24"/>
          <w:lang w:val="en-NZ"/>
        </w:rPr>
      </w:pPr>
      <w:r w:rsidRPr="00994307">
        <w:rPr>
          <w:rFonts w:ascii="Times New Roman" w:hAnsi="Times New Roman"/>
          <w:sz w:val="24"/>
          <w:szCs w:val="24"/>
          <w:lang w:val="en-US"/>
        </w:rPr>
        <w:t xml:space="preserve">Understand the core concept of stakeholder, scope, risk, time, communication, quality, &amp; human resource </w:t>
      </w:r>
      <w:r w:rsidRPr="00994307">
        <w:rPr>
          <w:rFonts w:ascii="Times New Roman" w:hAnsi="Times New Roman"/>
          <w:bCs/>
          <w:sz w:val="24"/>
          <w:szCs w:val="24"/>
          <w:lang w:val="en-US"/>
        </w:rPr>
        <w:t>management</w:t>
      </w:r>
      <w:r w:rsidRPr="00994307">
        <w:rPr>
          <w:rFonts w:ascii="Times New Roman" w:hAnsi="Times New Roman"/>
          <w:sz w:val="24"/>
          <w:szCs w:val="24"/>
          <w:lang w:val="en-US"/>
        </w:rPr>
        <w:t xml:space="preserve"> </w:t>
      </w:r>
      <w:r w:rsidRPr="00994307">
        <w:rPr>
          <w:rFonts w:ascii="Times New Roman" w:hAnsi="Times New Roman"/>
          <w:bCs/>
          <w:sz w:val="24"/>
          <w:szCs w:val="24"/>
          <w:lang w:val="en-US"/>
        </w:rPr>
        <w:t>practices</w:t>
      </w:r>
    </w:p>
    <w:p w14:paraId="2EFEAD7B" w14:textId="77777777" w:rsidR="0060598C" w:rsidRPr="00994307" w:rsidRDefault="001E479A" w:rsidP="00994307">
      <w:pPr>
        <w:numPr>
          <w:ilvl w:val="2"/>
          <w:numId w:val="43"/>
        </w:numPr>
        <w:rPr>
          <w:rFonts w:ascii="Times New Roman" w:hAnsi="Times New Roman"/>
          <w:sz w:val="24"/>
          <w:szCs w:val="24"/>
          <w:lang w:val="en-NZ"/>
        </w:rPr>
      </w:pPr>
      <w:r w:rsidRPr="00994307">
        <w:rPr>
          <w:rFonts w:ascii="Times New Roman" w:hAnsi="Times New Roman"/>
          <w:sz w:val="24"/>
          <w:szCs w:val="24"/>
          <w:lang w:val="en-US"/>
        </w:rPr>
        <w:t xml:space="preserve">Appreciate the need for organizational strategies required to initiate a </w:t>
      </w:r>
      <w:r w:rsidRPr="00994307">
        <w:rPr>
          <w:rFonts w:ascii="Times New Roman" w:hAnsi="Times New Roman"/>
          <w:bCs/>
          <w:sz w:val="24"/>
          <w:szCs w:val="24"/>
          <w:lang w:val="en-US"/>
        </w:rPr>
        <w:t>project</w:t>
      </w:r>
    </w:p>
    <w:p w14:paraId="568A2EEB" w14:textId="77777777" w:rsidR="00994307" w:rsidRPr="00994307" w:rsidRDefault="00994307" w:rsidP="00994307">
      <w:pPr>
        <w:numPr>
          <w:ilvl w:val="1"/>
          <w:numId w:val="43"/>
        </w:numPr>
        <w:rPr>
          <w:rFonts w:ascii="Times New Roman" w:hAnsi="Times New Roman"/>
          <w:sz w:val="24"/>
          <w:szCs w:val="24"/>
          <w:lang w:val="en-US"/>
        </w:rPr>
      </w:pPr>
      <w:r w:rsidRPr="00994307">
        <w:rPr>
          <w:rFonts w:ascii="Times New Roman" w:hAnsi="Times New Roman"/>
          <w:sz w:val="24"/>
          <w:szCs w:val="24"/>
          <w:lang w:val="en-US"/>
        </w:rPr>
        <w:t>Apply professional standards and ethical practices</w:t>
      </w:r>
    </w:p>
    <w:p w14:paraId="7B522544" w14:textId="77777777" w:rsidR="0060598C" w:rsidRPr="00994307" w:rsidRDefault="001E479A"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 xml:space="preserve">Know the core competencies of a </w:t>
      </w:r>
      <w:r w:rsidRPr="00994307">
        <w:rPr>
          <w:rFonts w:ascii="Times New Roman" w:hAnsi="Times New Roman"/>
          <w:bCs/>
          <w:sz w:val="24"/>
          <w:szCs w:val="24"/>
          <w:lang w:val="en-US"/>
        </w:rPr>
        <w:t>project manager</w:t>
      </w:r>
    </w:p>
    <w:p w14:paraId="196C9CE3" w14:textId="77777777" w:rsidR="0060598C" w:rsidRPr="00994307" w:rsidRDefault="001E479A"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 xml:space="preserve">Understand </w:t>
      </w:r>
      <w:r w:rsidRPr="00994307">
        <w:rPr>
          <w:rFonts w:ascii="Times New Roman" w:hAnsi="Times New Roman"/>
          <w:bCs/>
          <w:sz w:val="24"/>
          <w:szCs w:val="24"/>
          <w:lang w:val="en-US"/>
        </w:rPr>
        <w:t>team</w:t>
      </w:r>
      <w:r w:rsidRPr="00994307">
        <w:rPr>
          <w:rFonts w:ascii="Times New Roman" w:hAnsi="Times New Roman"/>
          <w:sz w:val="24"/>
          <w:szCs w:val="24"/>
          <w:lang w:val="en-US"/>
        </w:rPr>
        <w:t xml:space="preserve"> </w:t>
      </w:r>
      <w:r w:rsidRPr="00994307">
        <w:rPr>
          <w:rFonts w:ascii="Times New Roman" w:hAnsi="Times New Roman"/>
          <w:bCs/>
          <w:sz w:val="24"/>
          <w:szCs w:val="24"/>
          <w:lang w:val="en-US"/>
        </w:rPr>
        <w:t xml:space="preserve">dynamics </w:t>
      </w:r>
      <w:r w:rsidRPr="00994307">
        <w:rPr>
          <w:rFonts w:ascii="Times New Roman" w:hAnsi="Times New Roman"/>
          <w:sz w:val="24"/>
          <w:szCs w:val="24"/>
          <w:lang w:val="en-US"/>
        </w:rPr>
        <w:t xml:space="preserve">and </w:t>
      </w:r>
      <w:r w:rsidRPr="00994307">
        <w:rPr>
          <w:rFonts w:ascii="Times New Roman" w:hAnsi="Times New Roman"/>
          <w:bCs/>
          <w:sz w:val="24"/>
          <w:szCs w:val="24"/>
          <w:lang w:val="en-US"/>
        </w:rPr>
        <w:t>leadership</w:t>
      </w:r>
      <w:r w:rsidRPr="00994307">
        <w:rPr>
          <w:rFonts w:ascii="Times New Roman" w:hAnsi="Times New Roman"/>
          <w:sz w:val="24"/>
          <w:szCs w:val="24"/>
          <w:lang w:val="en-US"/>
        </w:rPr>
        <w:t xml:space="preserve"> that capitalizes on people’s diversity</w:t>
      </w:r>
    </w:p>
    <w:p w14:paraId="77523D5A" w14:textId="77777777" w:rsidR="0060598C" w:rsidRPr="00994307" w:rsidRDefault="001E479A"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 xml:space="preserve">Know how to execute, </w:t>
      </w:r>
      <w:r w:rsidRPr="00994307">
        <w:rPr>
          <w:rFonts w:ascii="Times New Roman" w:hAnsi="Times New Roman"/>
          <w:bCs/>
          <w:sz w:val="24"/>
          <w:szCs w:val="24"/>
          <w:lang w:val="en-US"/>
        </w:rPr>
        <w:t xml:space="preserve">monitor and control </w:t>
      </w:r>
      <w:r w:rsidRPr="00994307">
        <w:rPr>
          <w:rFonts w:ascii="Times New Roman" w:hAnsi="Times New Roman"/>
          <w:sz w:val="24"/>
          <w:szCs w:val="24"/>
          <w:lang w:val="en-US"/>
        </w:rPr>
        <w:t>a project</w:t>
      </w:r>
    </w:p>
    <w:p w14:paraId="2908A7B3" w14:textId="77777777" w:rsidR="0060598C" w:rsidRPr="00994307" w:rsidRDefault="001E479A" w:rsidP="00994307">
      <w:pPr>
        <w:numPr>
          <w:ilvl w:val="1"/>
          <w:numId w:val="43"/>
        </w:numPr>
        <w:rPr>
          <w:rFonts w:ascii="Times New Roman" w:hAnsi="Times New Roman"/>
          <w:sz w:val="24"/>
          <w:szCs w:val="24"/>
          <w:lang w:val="en-NZ"/>
        </w:rPr>
      </w:pPr>
      <w:r w:rsidRPr="00994307">
        <w:rPr>
          <w:rFonts w:ascii="Times New Roman" w:hAnsi="Times New Roman"/>
          <w:sz w:val="24"/>
          <w:szCs w:val="24"/>
          <w:lang w:val="en-US"/>
        </w:rPr>
        <w:t xml:space="preserve">Use typical project management </w:t>
      </w:r>
      <w:r w:rsidRPr="00994307">
        <w:rPr>
          <w:rFonts w:ascii="Times New Roman" w:hAnsi="Times New Roman"/>
          <w:bCs/>
          <w:sz w:val="24"/>
          <w:szCs w:val="24"/>
          <w:lang w:val="en-US"/>
        </w:rPr>
        <w:t>software</w:t>
      </w:r>
      <w:r w:rsidRPr="00994307">
        <w:rPr>
          <w:rFonts w:ascii="Times New Roman" w:hAnsi="Times New Roman"/>
          <w:sz w:val="24"/>
          <w:szCs w:val="24"/>
          <w:lang w:val="en-US"/>
        </w:rPr>
        <w:t xml:space="preserve"> to organize, execute and control a project</w:t>
      </w:r>
    </w:p>
    <w:p w14:paraId="215388D9" w14:textId="217600DE" w:rsidR="00544AA4" w:rsidRPr="00994307" w:rsidRDefault="00994307" w:rsidP="00AE070E">
      <w:pPr>
        <w:rPr>
          <w:rFonts w:ascii="Times New Roman" w:hAnsi="Times New Roman"/>
          <w:b/>
          <w:sz w:val="24"/>
          <w:szCs w:val="24"/>
        </w:rPr>
      </w:pPr>
      <w:r w:rsidRPr="00994307">
        <w:rPr>
          <w:rFonts w:ascii="Times New Roman" w:hAnsi="Times New Roman"/>
          <w:b/>
          <w:sz w:val="24"/>
          <w:szCs w:val="24"/>
        </w:rPr>
        <w:t xml:space="preserve">Note: After assignment 1, you must be ready to undertake </w:t>
      </w:r>
      <w:r w:rsidR="007B7CEF">
        <w:rPr>
          <w:rFonts w:ascii="Times New Roman" w:hAnsi="Times New Roman"/>
          <w:b/>
          <w:sz w:val="24"/>
          <w:szCs w:val="24"/>
        </w:rPr>
        <w:t xml:space="preserve">the </w:t>
      </w:r>
      <w:r w:rsidRPr="00994307">
        <w:rPr>
          <w:rFonts w:ascii="Times New Roman" w:hAnsi="Times New Roman"/>
          <w:b/>
          <w:sz w:val="24"/>
          <w:szCs w:val="24"/>
        </w:rPr>
        <w:t xml:space="preserve">R &amp; D </w:t>
      </w:r>
      <w:r>
        <w:rPr>
          <w:rFonts w:ascii="Times New Roman" w:hAnsi="Times New Roman"/>
          <w:b/>
          <w:sz w:val="24"/>
          <w:szCs w:val="24"/>
        </w:rPr>
        <w:t>paper.</w:t>
      </w:r>
    </w:p>
    <w:p w14:paraId="1CB5B810" w14:textId="2A44D3C6" w:rsidR="00E75DF5" w:rsidRPr="00543E39" w:rsidRDefault="001236F6">
      <w:pPr>
        <w:pStyle w:val="Heading1"/>
        <w:rPr>
          <w:rFonts w:ascii="Times New Roman" w:hAnsi="Times New Roman" w:cs="Times New Roman"/>
        </w:rPr>
      </w:pPr>
      <w:r w:rsidRPr="00543E39">
        <w:rPr>
          <w:rFonts w:ascii="Times New Roman" w:hAnsi="Times New Roman" w:cs="Times New Roman"/>
        </w:rPr>
        <w:lastRenderedPageBreak/>
        <w:t xml:space="preserve">Project </w:t>
      </w:r>
      <w:r w:rsidR="00415587">
        <w:rPr>
          <w:rFonts w:ascii="Times New Roman" w:hAnsi="Times New Roman" w:cs="Times New Roman"/>
        </w:rPr>
        <w:t>Content</w:t>
      </w:r>
    </w:p>
    <w:p w14:paraId="0262FF61" w14:textId="77777777" w:rsidR="001236F6" w:rsidRPr="00543E39" w:rsidRDefault="00637233">
      <w:pPr>
        <w:rPr>
          <w:rFonts w:ascii="Times New Roman" w:hAnsi="Times New Roman"/>
          <w:sz w:val="24"/>
          <w:szCs w:val="24"/>
        </w:rPr>
      </w:pPr>
      <w:r w:rsidRPr="00994307">
        <w:rPr>
          <w:rFonts w:ascii="Times New Roman" w:hAnsi="Times New Roman"/>
          <w:sz w:val="24"/>
          <w:szCs w:val="24"/>
        </w:rPr>
        <w:t>A</w:t>
      </w:r>
      <w:r w:rsidR="001236F6" w:rsidRPr="00994307">
        <w:rPr>
          <w:rFonts w:ascii="Times New Roman" w:hAnsi="Times New Roman"/>
          <w:sz w:val="24"/>
          <w:szCs w:val="24"/>
        </w:rPr>
        <w:t xml:space="preserve"> brief description of the project </w:t>
      </w:r>
      <w:r w:rsidRPr="00994307">
        <w:rPr>
          <w:rFonts w:ascii="Times New Roman" w:hAnsi="Times New Roman"/>
          <w:sz w:val="24"/>
          <w:szCs w:val="24"/>
        </w:rPr>
        <w:t xml:space="preserve">is provided </w:t>
      </w:r>
      <w:r w:rsidR="00145807" w:rsidRPr="00994307">
        <w:rPr>
          <w:rFonts w:ascii="Times New Roman" w:hAnsi="Times New Roman"/>
          <w:sz w:val="24"/>
          <w:szCs w:val="24"/>
        </w:rPr>
        <w:t>on page 1 of this assignment sheet</w:t>
      </w:r>
      <w:r w:rsidR="001236F6" w:rsidRPr="00543E39">
        <w:rPr>
          <w:rFonts w:ascii="Times New Roman" w:hAnsi="Times New Roman"/>
          <w:sz w:val="24"/>
          <w:szCs w:val="24"/>
        </w:rPr>
        <w:t>.</w:t>
      </w:r>
    </w:p>
    <w:p w14:paraId="2AEBDD3E" w14:textId="77777777" w:rsidR="001236F6" w:rsidRPr="00543E39" w:rsidRDefault="001236F6">
      <w:pPr>
        <w:rPr>
          <w:rFonts w:ascii="Times New Roman" w:hAnsi="Times New Roman"/>
          <w:sz w:val="24"/>
          <w:szCs w:val="24"/>
        </w:rPr>
      </w:pPr>
    </w:p>
    <w:p w14:paraId="3593656C" w14:textId="5057B810" w:rsidR="00AD3B93" w:rsidRPr="005828CF" w:rsidRDefault="00637233">
      <w:pPr>
        <w:rPr>
          <w:rFonts w:ascii="Times New Roman" w:hAnsi="Times New Roman"/>
          <w:b/>
          <w:i/>
          <w:sz w:val="24"/>
          <w:szCs w:val="24"/>
          <w:u w:val="single"/>
        </w:rPr>
      </w:pPr>
      <w:r>
        <w:rPr>
          <w:rFonts w:ascii="Times New Roman" w:hAnsi="Times New Roman"/>
          <w:sz w:val="24"/>
          <w:szCs w:val="24"/>
        </w:rPr>
        <w:t xml:space="preserve">Your team is expected to produce </w:t>
      </w:r>
      <w:r w:rsidRPr="00637233">
        <w:rPr>
          <w:rFonts w:ascii="Times New Roman" w:hAnsi="Times New Roman"/>
          <w:b/>
          <w:sz w:val="24"/>
          <w:szCs w:val="24"/>
          <w:u w:val="single"/>
        </w:rPr>
        <w:t>various project management plans and documents</w:t>
      </w:r>
      <w:r>
        <w:rPr>
          <w:rFonts w:ascii="Times New Roman" w:hAnsi="Times New Roman"/>
          <w:sz w:val="24"/>
          <w:szCs w:val="24"/>
        </w:rPr>
        <w:t xml:space="preserve"> to successfully deliver this Wiki project based on </w:t>
      </w:r>
      <w:r w:rsidR="001236F6" w:rsidRPr="00543E39">
        <w:rPr>
          <w:rFonts w:ascii="Times New Roman" w:hAnsi="Times New Roman"/>
          <w:sz w:val="24"/>
          <w:szCs w:val="24"/>
        </w:rPr>
        <w:t xml:space="preserve">undertaking </w:t>
      </w:r>
      <w:r w:rsidR="004B2478">
        <w:rPr>
          <w:rFonts w:ascii="Times New Roman" w:hAnsi="Times New Roman"/>
          <w:sz w:val="24"/>
          <w:szCs w:val="24"/>
        </w:rPr>
        <w:t xml:space="preserve">practices, techniques and </w:t>
      </w:r>
      <w:r w:rsidR="00415587">
        <w:rPr>
          <w:rFonts w:ascii="Times New Roman" w:hAnsi="Times New Roman"/>
          <w:sz w:val="24"/>
          <w:szCs w:val="24"/>
        </w:rPr>
        <w:t xml:space="preserve">the </w:t>
      </w:r>
      <w:r w:rsidR="004B2478">
        <w:rPr>
          <w:rFonts w:ascii="Times New Roman" w:hAnsi="Times New Roman"/>
          <w:sz w:val="24"/>
          <w:szCs w:val="24"/>
        </w:rPr>
        <w:t>tools</w:t>
      </w:r>
      <w:r w:rsidR="001236F6" w:rsidRPr="00543E39">
        <w:rPr>
          <w:rFonts w:ascii="Times New Roman" w:hAnsi="Times New Roman"/>
          <w:sz w:val="24"/>
          <w:szCs w:val="24"/>
        </w:rPr>
        <w:t xml:space="preserve"> </w:t>
      </w:r>
      <w:r>
        <w:rPr>
          <w:rFonts w:ascii="Times New Roman" w:hAnsi="Times New Roman"/>
          <w:sz w:val="24"/>
          <w:szCs w:val="24"/>
        </w:rPr>
        <w:t xml:space="preserve">explained in </w:t>
      </w:r>
      <w:r w:rsidR="001236F6" w:rsidRPr="00543E39">
        <w:rPr>
          <w:rFonts w:ascii="Times New Roman" w:hAnsi="Times New Roman"/>
          <w:sz w:val="24"/>
          <w:szCs w:val="24"/>
        </w:rPr>
        <w:t xml:space="preserve">the </w:t>
      </w:r>
      <w:r w:rsidR="006244A2" w:rsidRPr="00B51CA9">
        <w:rPr>
          <w:rFonts w:ascii="Times New Roman" w:hAnsi="Times New Roman"/>
          <w:b/>
          <w:sz w:val="24"/>
          <w:szCs w:val="24"/>
        </w:rPr>
        <w:t>10</w:t>
      </w:r>
      <w:r w:rsidR="001236F6" w:rsidRPr="00B51CA9">
        <w:rPr>
          <w:rFonts w:ascii="Times New Roman" w:hAnsi="Times New Roman"/>
          <w:b/>
          <w:sz w:val="24"/>
          <w:szCs w:val="24"/>
        </w:rPr>
        <w:t xml:space="preserve"> knowledge areas and 5 process groups</w:t>
      </w:r>
      <w:r w:rsidR="005828CF">
        <w:rPr>
          <w:rFonts w:ascii="Times New Roman" w:hAnsi="Times New Roman"/>
          <w:b/>
          <w:sz w:val="24"/>
          <w:szCs w:val="24"/>
        </w:rPr>
        <w:t xml:space="preserve"> </w:t>
      </w:r>
      <w:r w:rsidR="005828CF" w:rsidRPr="005828CF">
        <w:rPr>
          <w:rFonts w:ascii="Times New Roman" w:hAnsi="Times New Roman"/>
          <w:sz w:val="24"/>
          <w:szCs w:val="24"/>
        </w:rPr>
        <w:t>in relation to</w:t>
      </w:r>
      <w:r w:rsidR="005828CF">
        <w:rPr>
          <w:rFonts w:ascii="Times New Roman" w:hAnsi="Times New Roman"/>
          <w:b/>
          <w:sz w:val="24"/>
          <w:szCs w:val="24"/>
        </w:rPr>
        <w:t xml:space="preserve"> </w:t>
      </w:r>
      <w:r w:rsidR="005828CF" w:rsidRPr="005828CF">
        <w:rPr>
          <w:rFonts w:ascii="Times New Roman" w:hAnsi="Times New Roman"/>
          <w:sz w:val="24"/>
          <w:szCs w:val="24"/>
        </w:rPr>
        <w:t>Project Management</w:t>
      </w:r>
      <w:r w:rsidR="005828CF">
        <w:rPr>
          <w:rFonts w:ascii="Times New Roman" w:hAnsi="Times New Roman"/>
          <w:b/>
          <w:sz w:val="24"/>
          <w:szCs w:val="24"/>
        </w:rPr>
        <w:t>.</w:t>
      </w:r>
      <w:r w:rsidR="00DB518B">
        <w:rPr>
          <w:rFonts w:ascii="Times New Roman" w:hAnsi="Times New Roman"/>
          <w:b/>
          <w:sz w:val="24"/>
          <w:szCs w:val="24"/>
        </w:rPr>
        <w:t xml:space="preserve"> </w:t>
      </w:r>
      <w:r w:rsidR="00AD3B93">
        <w:rPr>
          <w:rFonts w:ascii="Times New Roman" w:hAnsi="Times New Roman"/>
          <w:sz w:val="24"/>
          <w:szCs w:val="24"/>
        </w:rPr>
        <w:t>The focus of our lectures and labs</w:t>
      </w:r>
      <w:r w:rsidR="00AD3B93" w:rsidRPr="00AD3B93">
        <w:rPr>
          <w:rFonts w:ascii="Times New Roman" w:hAnsi="Times New Roman"/>
          <w:sz w:val="24"/>
          <w:szCs w:val="24"/>
        </w:rPr>
        <w:t xml:space="preserve"> </w:t>
      </w:r>
      <w:r w:rsidR="00AD3B93">
        <w:rPr>
          <w:rFonts w:ascii="Times New Roman" w:hAnsi="Times New Roman"/>
          <w:sz w:val="24"/>
          <w:szCs w:val="24"/>
        </w:rPr>
        <w:t xml:space="preserve">throughout the semester will be on </w:t>
      </w:r>
      <w:r w:rsidR="00AD3B93" w:rsidRPr="00543E39">
        <w:rPr>
          <w:rFonts w:ascii="Times New Roman" w:hAnsi="Times New Roman"/>
          <w:sz w:val="24"/>
          <w:szCs w:val="24"/>
        </w:rPr>
        <w:t xml:space="preserve">the </w:t>
      </w:r>
      <w:r w:rsidR="00AD3B93" w:rsidRPr="00B51CA9">
        <w:rPr>
          <w:rFonts w:ascii="Times New Roman" w:hAnsi="Times New Roman"/>
          <w:b/>
          <w:sz w:val="24"/>
          <w:szCs w:val="24"/>
        </w:rPr>
        <w:t>10</w:t>
      </w:r>
      <w:r w:rsidR="005828CF">
        <w:rPr>
          <w:rFonts w:ascii="Times New Roman" w:hAnsi="Times New Roman"/>
          <w:b/>
          <w:sz w:val="24"/>
          <w:szCs w:val="24"/>
        </w:rPr>
        <w:t xml:space="preserve"> K</w:t>
      </w:r>
      <w:r w:rsidR="00AD3B93" w:rsidRPr="00B51CA9">
        <w:rPr>
          <w:rFonts w:ascii="Times New Roman" w:hAnsi="Times New Roman"/>
          <w:b/>
          <w:sz w:val="24"/>
          <w:szCs w:val="24"/>
        </w:rPr>
        <w:t xml:space="preserve">nowledge </w:t>
      </w:r>
      <w:r w:rsidR="005828CF">
        <w:rPr>
          <w:rFonts w:ascii="Times New Roman" w:hAnsi="Times New Roman"/>
          <w:b/>
          <w:sz w:val="24"/>
          <w:szCs w:val="24"/>
        </w:rPr>
        <w:t>Areas and 5 Process G</w:t>
      </w:r>
      <w:r w:rsidR="00AD3B93" w:rsidRPr="00B51CA9">
        <w:rPr>
          <w:rFonts w:ascii="Times New Roman" w:hAnsi="Times New Roman"/>
          <w:b/>
          <w:sz w:val="24"/>
          <w:szCs w:val="24"/>
        </w:rPr>
        <w:t>roups</w:t>
      </w:r>
      <w:r w:rsidR="00AD3B93">
        <w:rPr>
          <w:rFonts w:ascii="Times New Roman" w:hAnsi="Times New Roman"/>
          <w:b/>
          <w:sz w:val="24"/>
          <w:szCs w:val="24"/>
        </w:rPr>
        <w:t xml:space="preserve">. </w:t>
      </w:r>
      <w:r w:rsidR="00AD3B93">
        <w:rPr>
          <w:rFonts w:ascii="Times New Roman" w:hAnsi="Times New Roman"/>
          <w:sz w:val="24"/>
          <w:szCs w:val="24"/>
        </w:rPr>
        <w:t xml:space="preserve">The prescribed text book and </w:t>
      </w:r>
      <w:r w:rsidR="00415587">
        <w:rPr>
          <w:rFonts w:ascii="Times New Roman" w:hAnsi="Times New Roman"/>
          <w:sz w:val="24"/>
          <w:szCs w:val="24"/>
        </w:rPr>
        <w:t>the Project Management Body of Knowledge (</w:t>
      </w:r>
      <w:r w:rsidR="001236F6" w:rsidRPr="00543E39">
        <w:rPr>
          <w:rFonts w:ascii="Times New Roman" w:hAnsi="Times New Roman"/>
          <w:sz w:val="24"/>
          <w:szCs w:val="24"/>
        </w:rPr>
        <w:t>PMBOK</w:t>
      </w:r>
      <w:r w:rsidR="00415587">
        <w:rPr>
          <w:rFonts w:ascii="Times New Roman" w:hAnsi="Times New Roman"/>
          <w:sz w:val="24"/>
          <w:szCs w:val="24"/>
        </w:rPr>
        <w:t>)</w:t>
      </w:r>
      <w:r w:rsidR="001236F6" w:rsidRPr="00543E39">
        <w:rPr>
          <w:rFonts w:ascii="Times New Roman" w:hAnsi="Times New Roman"/>
          <w:sz w:val="24"/>
          <w:szCs w:val="24"/>
        </w:rPr>
        <w:t xml:space="preserve"> </w:t>
      </w:r>
      <w:r w:rsidR="00EF6A24">
        <w:rPr>
          <w:rFonts w:ascii="Times New Roman" w:hAnsi="Times New Roman"/>
          <w:sz w:val="24"/>
          <w:szCs w:val="24"/>
        </w:rPr>
        <w:t xml:space="preserve">provides </w:t>
      </w:r>
      <w:r w:rsidR="00AD3B93">
        <w:rPr>
          <w:rFonts w:ascii="Times New Roman" w:hAnsi="Times New Roman"/>
          <w:sz w:val="24"/>
          <w:szCs w:val="24"/>
        </w:rPr>
        <w:t>detail</w:t>
      </w:r>
      <w:r w:rsidR="00EF6A24">
        <w:rPr>
          <w:rFonts w:ascii="Times New Roman" w:hAnsi="Times New Roman"/>
          <w:sz w:val="24"/>
          <w:szCs w:val="24"/>
        </w:rPr>
        <w:t>ed</w:t>
      </w:r>
      <w:r w:rsidR="00AD3B93">
        <w:rPr>
          <w:rFonts w:ascii="Times New Roman" w:hAnsi="Times New Roman"/>
          <w:sz w:val="24"/>
          <w:szCs w:val="24"/>
        </w:rPr>
        <w:t xml:space="preserve"> information on the </w:t>
      </w:r>
      <w:r w:rsidR="005828CF">
        <w:rPr>
          <w:rFonts w:ascii="Times New Roman" w:hAnsi="Times New Roman"/>
          <w:sz w:val="24"/>
          <w:szCs w:val="24"/>
        </w:rPr>
        <w:t xml:space="preserve">10 </w:t>
      </w:r>
      <w:r w:rsidR="00AD3B93">
        <w:rPr>
          <w:rFonts w:ascii="Times New Roman" w:hAnsi="Times New Roman"/>
          <w:sz w:val="24"/>
          <w:szCs w:val="24"/>
        </w:rPr>
        <w:t xml:space="preserve">Project Management Knowledge Areas and </w:t>
      </w:r>
      <w:r w:rsidR="00415587">
        <w:rPr>
          <w:rFonts w:ascii="Times New Roman" w:hAnsi="Times New Roman"/>
          <w:sz w:val="24"/>
          <w:szCs w:val="24"/>
        </w:rPr>
        <w:t xml:space="preserve">the </w:t>
      </w:r>
      <w:r w:rsidR="005828CF">
        <w:rPr>
          <w:rFonts w:ascii="Times New Roman" w:hAnsi="Times New Roman"/>
          <w:sz w:val="24"/>
          <w:szCs w:val="24"/>
        </w:rPr>
        <w:t xml:space="preserve">5 </w:t>
      </w:r>
      <w:r w:rsidR="00AD3B93">
        <w:rPr>
          <w:rFonts w:ascii="Times New Roman" w:hAnsi="Times New Roman"/>
          <w:sz w:val="24"/>
          <w:szCs w:val="24"/>
        </w:rPr>
        <w:t>Process Groups.</w:t>
      </w:r>
      <w:r w:rsidR="001236F6" w:rsidRPr="00543E39">
        <w:rPr>
          <w:rFonts w:ascii="Times New Roman" w:hAnsi="Times New Roman"/>
          <w:sz w:val="24"/>
          <w:szCs w:val="24"/>
        </w:rPr>
        <w:t xml:space="preserve"> </w:t>
      </w:r>
      <w:r w:rsidR="00AD3B93">
        <w:rPr>
          <w:rFonts w:ascii="Times New Roman" w:hAnsi="Times New Roman"/>
          <w:sz w:val="24"/>
          <w:szCs w:val="24"/>
        </w:rPr>
        <w:t xml:space="preserve">Hence, </w:t>
      </w:r>
      <w:r w:rsidR="00415587">
        <w:rPr>
          <w:rFonts w:ascii="Times New Roman" w:hAnsi="Times New Roman"/>
          <w:sz w:val="24"/>
          <w:szCs w:val="24"/>
        </w:rPr>
        <w:t>A</w:t>
      </w:r>
      <w:r w:rsidR="00AD3B93">
        <w:rPr>
          <w:rFonts w:ascii="Times New Roman" w:hAnsi="Times New Roman"/>
          <w:sz w:val="24"/>
          <w:szCs w:val="24"/>
        </w:rPr>
        <w:t>ssignment 1 is based on the following</w:t>
      </w:r>
      <w:r w:rsidR="005828CF">
        <w:rPr>
          <w:rFonts w:ascii="Times New Roman" w:hAnsi="Times New Roman"/>
          <w:sz w:val="24"/>
          <w:szCs w:val="24"/>
        </w:rPr>
        <w:t xml:space="preserve"> project management techniques and concepts</w:t>
      </w:r>
      <w:r w:rsidR="00AD3B93">
        <w:rPr>
          <w:rFonts w:ascii="Times New Roman" w:hAnsi="Times New Roman"/>
          <w:sz w:val="24"/>
          <w:szCs w:val="24"/>
        </w:rPr>
        <w:t>:</w:t>
      </w:r>
      <w:r w:rsidR="00DB518B">
        <w:rPr>
          <w:rFonts w:ascii="Times New Roman" w:hAnsi="Times New Roman"/>
          <w:sz w:val="24"/>
          <w:szCs w:val="24"/>
        </w:rPr>
        <w:t xml:space="preserve"> </w:t>
      </w:r>
      <w:r w:rsidR="005828CF" w:rsidRPr="005828CF">
        <w:rPr>
          <w:rFonts w:ascii="Times New Roman" w:hAnsi="Times New Roman"/>
          <w:b/>
          <w:i/>
          <w:sz w:val="24"/>
          <w:szCs w:val="24"/>
          <w:u w:val="single"/>
        </w:rPr>
        <w:t>(please note; page 5 identifies the plans and documents that your team must produce</w:t>
      </w:r>
      <w:r w:rsidR="00B5798E">
        <w:rPr>
          <w:rFonts w:ascii="Times New Roman" w:hAnsi="Times New Roman"/>
          <w:b/>
          <w:i/>
          <w:sz w:val="24"/>
          <w:szCs w:val="24"/>
          <w:u w:val="single"/>
        </w:rPr>
        <w:t xml:space="preserve"> for this assignment</w:t>
      </w:r>
      <w:r w:rsidR="005828CF" w:rsidRPr="005828CF">
        <w:rPr>
          <w:rFonts w:ascii="Times New Roman" w:hAnsi="Times New Roman"/>
          <w:b/>
          <w:i/>
          <w:sz w:val="24"/>
          <w:szCs w:val="24"/>
          <w:u w:val="single"/>
        </w:rPr>
        <w:t>)</w:t>
      </w:r>
    </w:p>
    <w:p w14:paraId="0200B3C9" w14:textId="77777777" w:rsidR="006244A2" w:rsidRDefault="006244A2">
      <w:pPr>
        <w:rPr>
          <w:rFonts w:ascii="Times New Roman" w:hAnsi="Times New Roman"/>
          <w:b/>
          <w:sz w:val="24"/>
          <w:szCs w:val="24"/>
        </w:rPr>
      </w:pPr>
      <w:r>
        <w:rPr>
          <w:rFonts w:ascii="Times New Roman" w:hAnsi="Times New Roman"/>
          <w:b/>
          <w:sz w:val="24"/>
          <w:szCs w:val="24"/>
        </w:rPr>
        <w:t>Pre-project initiation</w:t>
      </w:r>
    </w:p>
    <w:p w14:paraId="6FFDCD81" w14:textId="77777777" w:rsidR="006244A2" w:rsidRPr="006244A2" w:rsidRDefault="006244A2" w:rsidP="006244A2">
      <w:pPr>
        <w:pStyle w:val="ListParagraph"/>
        <w:numPr>
          <w:ilvl w:val="0"/>
          <w:numId w:val="37"/>
        </w:numPr>
        <w:rPr>
          <w:rFonts w:ascii="Times New Roman" w:hAnsi="Times New Roman"/>
          <w:sz w:val="24"/>
          <w:szCs w:val="24"/>
        </w:rPr>
      </w:pPr>
      <w:r w:rsidRPr="006244A2">
        <w:rPr>
          <w:rFonts w:ascii="Times New Roman" w:hAnsi="Times New Roman"/>
          <w:sz w:val="24"/>
          <w:szCs w:val="24"/>
        </w:rPr>
        <w:t xml:space="preserve">Business case </w:t>
      </w:r>
    </w:p>
    <w:p w14:paraId="76C1C380" w14:textId="77777777" w:rsidR="001236F6" w:rsidRPr="00543E39" w:rsidRDefault="001236F6">
      <w:pPr>
        <w:rPr>
          <w:rFonts w:ascii="Times New Roman" w:hAnsi="Times New Roman"/>
          <w:b/>
          <w:sz w:val="24"/>
          <w:szCs w:val="24"/>
        </w:rPr>
      </w:pPr>
      <w:r w:rsidRPr="00543E39">
        <w:rPr>
          <w:rFonts w:ascii="Times New Roman" w:hAnsi="Times New Roman"/>
          <w:b/>
          <w:sz w:val="24"/>
          <w:szCs w:val="24"/>
        </w:rPr>
        <w:t>Project Initiation</w:t>
      </w:r>
    </w:p>
    <w:p w14:paraId="0275FD2A" w14:textId="77777777" w:rsidR="001236F6" w:rsidRPr="006244A2" w:rsidRDefault="001236F6" w:rsidP="006244A2">
      <w:pPr>
        <w:pStyle w:val="ListParagraph"/>
        <w:numPr>
          <w:ilvl w:val="0"/>
          <w:numId w:val="37"/>
        </w:numPr>
        <w:rPr>
          <w:rFonts w:ascii="Times New Roman" w:hAnsi="Times New Roman"/>
          <w:sz w:val="24"/>
          <w:szCs w:val="24"/>
        </w:rPr>
      </w:pPr>
      <w:r w:rsidRPr="006244A2">
        <w:rPr>
          <w:rFonts w:ascii="Times New Roman" w:hAnsi="Times New Roman"/>
          <w:sz w:val="24"/>
          <w:szCs w:val="24"/>
        </w:rPr>
        <w:t>Team formation</w:t>
      </w:r>
    </w:p>
    <w:p w14:paraId="037DEAE2" w14:textId="77777777" w:rsidR="001236F6" w:rsidRPr="006244A2" w:rsidRDefault="001236F6" w:rsidP="006244A2">
      <w:pPr>
        <w:pStyle w:val="ListParagraph"/>
        <w:numPr>
          <w:ilvl w:val="0"/>
          <w:numId w:val="37"/>
        </w:numPr>
        <w:rPr>
          <w:rFonts w:ascii="Times New Roman" w:hAnsi="Times New Roman"/>
          <w:sz w:val="24"/>
          <w:szCs w:val="24"/>
        </w:rPr>
      </w:pPr>
      <w:r w:rsidRPr="006244A2">
        <w:rPr>
          <w:rFonts w:ascii="Times New Roman" w:hAnsi="Times New Roman"/>
          <w:sz w:val="24"/>
          <w:szCs w:val="24"/>
        </w:rPr>
        <w:t>Role clarification and assignment</w:t>
      </w:r>
    </w:p>
    <w:p w14:paraId="10A8A38B" w14:textId="77777777" w:rsidR="005C5CF3" w:rsidRPr="006244A2" w:rsidRDefault="005C5CF3" w:rsidP="006244A2">
      <w:pPr>
        <w:pStyle w:val="ListParagraph"/>
        <w:numPr>
          <w:ilvl w:val="0"/>
          <w:numId w:val="37"/>
        </w:numPr>
        <w:rPr>
          <w:rFonts w:ascii="Times New Roman" w:hAnsi="Times New Roman"/>
          <w:sz w:val="24"/>
          <w:szCs w:val="24"/>
        </w:rPr>
      </w:pPr>
      <w:r w:rsidRPr="006244A2">
        <w:rPr>
          <w:rFonts w:ascii="Times New Roman" w:hAnsi="Times New Roman"/>
          <w:sz w:val="24"/>
          <w:szCs w:val="24"/>
        </w:rPr>
        <w:t xml:space="preserve">Clear statement of </w:t>
      </w:r>
      <w:r w:rsidR="00025A5C" w:rsidRPr="006244A2">
        <w:rPr>
          <w:rFonts w:ascii="Times New Roman" w:hAnsi="Times New Roman"/>
          <w:sz w:val="24"/>
          <w:szCs w:val="24"/>
        </w:rPr>
        <w:t>rationale</w:t>
      </w:r>
      <w:r w:rsidRPr="006244A2">
        <w:rPr>
          <w:rFonts w:ascii="Times New Roman" w:hAnsi="Times New Roman"/>
          <w:sz w:val="24"/>
          <w:szCs w:val="24"/>
        </w:rPr>
        <w:t xml:space="preserve"> and motivation for the project</w:t>
      </w:r>
    </w:p>
    <w:p w14:paraId="3096C1E3" w14:textId="77777777" w:rsidR="001236F6" w:rsidRPr="006244A2" w:rsidRDefault="001236F6" w:rsidP="006244A2">
      <w:pPr>
        <w:pStyle w:val="ListParagraph"/>
        <w:numPr>
          <w:ilvl w:val="0"/>
          <w:numId w:val="37"/>
        </w:numPr>
        <w:rPr>
          <w:rFonts w:ascii="Times New Roman" w:hAnsi="Times New Roman"/>
          <w:sz w:val="24"/>
          <w:szCs w:val="24"/>
        </w:rPr>
      </w:pPr>
      <w:r w:rsidRPr="006244A2">
        <w:rPr>
          <w:rFonts w:ascii="Times New Roman" w:hAnsi="Times New Roman"/>
          <w:sz w:val="24"/>
          <w:szCs w:val="24"/>
        </w:rPr>
        <w:t>Initial specification</w:t>
      </w:r>
      <w:r w:rsidR="005C5CF3" w:rsidRPr="006244A2">
        <w:rPr>
          <w:rFonts w:ascii="Times New Roman" w:hAnsi="Times New Roman"/>
          <w:sz w:val="24"/>
          <w:szCs w:val="24"/>
        </w:rPr>
        <w:t>s</w:t>
      </w:r>
      <w:r w:rsidRPr="006244A2">
        <w:rPr>
          <w:rFonts w:ascii="Times New Roman" w:hAnsi="Times New Roman"/>
          <w:sz w:val="24"/>
          <w:szCs w:val="24"/>
        </w:rPr>
        <w:t xml:space="preserve"> of what must be produced</w:t>
      </w:r>
    </w:p>
    <w:p w14:paraId="2298E71D" w14:textId="77777777" w:rsidR="001236F6" w:rsidRPr="00543E39" w:rsidRDefault="001236F6" w:rsidP="005C5CF3">
      <w:pPr>
        <w:numPr>
          <w:ilvl w:val="0"/>
          <w:numId w:val="30"/>
        </w:numPr>
        <w:rPr>
          <w:rFonts w:ascii="Times New Roman" w:hAnsi="Times New Roman"/>
          <w:sz w:val="24"/>
          <w:szCs w:val="24"/>
        </w:rPr>
      </w:pPr>
      <w:r w:rsidRPr="00543E39">
        <w:rPr>
          <w:rFonts w:ascii="Times New Roman" w:hAnsi="Times New Roman"/>
          <w:sz w:val="24"/>
          <w:szCs w:val="24"/>
        </w:rPr>
        <w:t>Project charter</w:t>
      </w:r>
    </w:p>
    <w:p w14:paraId="5EE703DC" w14:textId="77777777" w:rsidR="001236F6" w:rsidRPr="00543E39" w:rsidRDefault="001236F6" w:rsidP="005C5CF3">
      <w:pPr>
        <w:numPr>
          <w:ilvl w:val="0"/>
          <w:numId w:val="30"/>
        </w:numPr>
        <w:rPr>
          <w:rFonts w:ascii="Times New Roman" w:hAnsi="Times New Roman"/>
          <w:sz w:val="24"/>
          <w:szCs w:val="24"/>
        </w:rPr>
      </w:pPr>
      <w:r w:rsidRPr="00543E39">
        <w:rPr>
          <w:rFonts w:ascii="Times New Roman" w:hAnsi="Times New Roman"/>
          <w:sz w:val="24"/>
          <w:szCs w:val="24"/>
        </w:rPr>
        <w:t>Team contract</w:t>
      </w:r>
    </w:p>
    <w:p w14:paraId="5F8BF995" w14:textId="77777777" w:rsidR="001236F6" w:rsidRDefault="00B51CA9" w:rsidP="005C5CF3">
      <w:pPr>
        <w:numPr>
          <w:ilvl w:val="0"/>
          <w:numId w:val="30"/>
        </w:numPr>
        <w:rPr>
          <w:rFonts w:ascii="Times New Roman" w:hAnsi="Times New Roman"/>
          <w:sz w:val="24"/>
          <w:szCs w:val="24"/>
        </w:rPr>
      </w:pPr>
      <w:r>
        <w:rPr>
          <w:rFonts w:ascii="Times New Roman" w:hAnsi="Times New Roman"/>
          <w:sz w:val="24"/>
          <w:szCs w:val="24"/>
        </w:rPr>
        <w:t>Stakeholder a</w:t>
      </w:r>
      <w:r w:rsidR="00162E36">
        <w:rPr>
          <w:rFonts w:ascii="Times New Roman" w:hAnsi="Times New Roman"/>
          <w:sz w:val="24"/>
          <w:szCs w:val="24"/>
        </w:rPr>
        <w:t>nalysis and management strategy</w:t>
      </w:r>
    </w:p>
    <w:p w14:paraId="17F2A571" w14:textId="77777777" w:rsidR="00B51CA9" w:rsidRDefault="00B51CA9" w:rsidP="005C5CF3">
      <w:pPr>
        <w:numPr>
          <w:ilvl w:val="0"/>
          <w:numId w:val="30"/>
        </w:numPr>
        <w:rPr>
          <w:rFonts w:ascii="Times New Roman" w:hAnsi="Times New Roman"/>
          <w:sz w:val="24"/>
          <w:szCs w:val="24"/>
        </w:rPr>
      </w:pPr>
      <w:r>
        <w:rPr>
          <w:rFonts w:ascii="Times New Roman" w:hAnsi="Times New Roman"/>
          <w:sz w:val="24"/>
          <w:szCs w:val="24"/>
        </w:rPr>
        <w:t>Kick-off meeting</w:t>
      </w:r>
    </w:p>
    <w:p w14:paraId="6BC33FFB" w14:textId="74009345" w:rsidR="001236F6" w:rsidRPr="007D48F8" w:rsidRDefault="007255AD" w:rsidP="007D48F8">
      <w:pPr>
        <w:numPr>
          <w:ilvl w:val="0"/>
          <w:numId w:val="30"/>
        </w:numPr>
        <w:rPr>
          <w:rFonts w:ascii="Times New Roman" w:hAnsi="Times New Roman"/>
          <w:sz w:val="24"/>
          <w:szCs w:val="24"/>
        </w:rPr>
      </w:pPr>
      <w:r>
        <w:rPr>
          <w:rFonts w:ascii="Times New Roman" w:hAnsi="Times New Roman"/>
          <w:sz w:val="24"/>
          <w:szCs w:val="24"/>
        </w:rPr>
        <w:t xml:space="preserve">Responsibility </w:t>
      </w:r>
      <w:r w:rsidR="00415587">
        <w:rPr>
          <w:rFonts w:ascii="Times New Roman" w:hAnsi="Times New Roman"/>
          <w:sz w:val="24"/>
          <w:szCs w:val="24"/>
        </w:rPr>
        <w:t>a</w:t>
      </w:r>
      <w:r>
        <w:rPr>
          <w:rFonts w:ascii="Times New Roman" w:hAnsi="Times New Roman"/>
          <w:sz w:val="24"/>
          <w:szCs w:val="24"/>
        </w:rPr>
        <w:t xml:space="preserve">ssignment </w:t>
      </w:r>
      <w:r w:rsidR="00415587">
        <w:rPr>
          <w:rFonts w:ascii="Times New Roman" w:hAnsi="Times New Roman"/>
          <w:sz w:val="24"/>
          <w:szCs w:val="24"/>
        </w:rPr>
        <w:t>m</w:t>
      </w:r>
      <w:r>
        <w:rPr>
          <w:rFonts w:ascii="Times New Roman" w:hAnsi="Times New Roman"/>
          <w:sz w:val="24"/>
          <w:szCs w:val="24"/>
        </w:rPr>
        <w:t>atrix</w:t>
      </w:r>
    </w:p>
    <w:p w14:paraId="3C7A8123" w14:textId="1896F836" w:rsidR="001236F6" w:rsidRPr="00543E39" w:rsidRDefault="001236F6">
      <w:pPr>
        <w:rPr>
          <w:rFonts w:ascii="Times New Roman" w:hAnsi="Times New Roman"/>
          <w:b/>
          <w:sz w:val="24"/>
          <w:szCs w:val="24"/>
        </w:rPr>
      </w:pPr>
      <w:r w:rsidRPr="00543E39">
        <w:rPr>
          <w:rFonts w:ascii="Times New Roman" w:hAnsi="Times New Roman"/>
          <w:b/>
          <w:sz w:val="24"/>
          <w:szCs w:val="24"/>
        </w:rPr>
        <w:t xml:space="preserve">Project </w:t>
      </w:r>
      <w:r w:rsidR="00415587">
        <w:rPr>
          <w:rFonts w:ascii="Times New Roman" w:hAnsi="Times New Roman"/>
          <w:b/>
          <w:sz w:val="24"/>
          <w:szCs w:val="24"/>
        </w:rPr>
        <w:t>P</w:t>
      </w:r>
      <w:r w:rsidRPr="00543E39">
        <w:rPr>
          <w:rFonts w:ascii="Times New Roman" w:hAnsi="Times New Roman"/>
          <w:b/>
          <w:sz w:val="24"/>
          <w:szCs w:val="24"/>
        </w:rPr>
        <w:t>lanning</w:t>
      </w:r>
    </w:p>
    <w:p w14:paraId="42B8E66B" w14:textId="77777777" w:rsidR="007255AD" w:rsidRDefault="007255AD" w:rsidP="00025A5C">
      <w:pPr>
        <w:numPr>
          <w:ilvl w:val="0"/>
          <w:numId w:val="31"/>
        </w:numPr>
        <w:rPr>
          <w:rFonts w:ascii="Times New Roman" w:hAnsi="Times New Roman"/>
          <w:sz w:val="24"/>
          <w:szCs w:val="24"/>
        </w:rPr>
      </w:pPr>
      <w:r>
        <w:rPr>
          <w:rFonts w:ascii="Times New Roman" w:hAnsi="Times New Roman"/>
          <w:sz w:val="24"/>
          <w:szCs w:val="24"/>
        </w:rPr>
        <w:t>Statement of work</w:t>
      </w:r>
    </w:p>
    <w:p w14:paraId="4A6C7462" w14:textId="77777777" w:rsidR="00D535D4" w:rsidRDefault="003A4B3B" w:rsidP="00025A5C">
      <w:pPr>
        <w:numPr>
          <w:ilvl w:val="0"/>
          <w:numId w:val="31"/>
        </w:numPr>
        <w:rPr>
          <w:rFonts w:ascii="Times New Roman" w:hAnsi="Times New Roman"/>
          <w:sz w:val="24"/>
          <w:szCs w:val="24"/>
        </w:rPr>
      </w:pPr>
      <w:r>
        <w:rPr>
          <w:rFonts w:ascii="Times New Roman" w:hAnsi="Times New Roman"/>
          <w:sz w:val="24"/>
          <w:szCs w:val="24"/>
        </w:rPr>
        <w:t>P</w:t>
      </w:r>
      <w:r w:rsidR="00D535D4">
        <w:rPr>
          <w:rFonts w:ascii="Times New Roman" w:hAnsi="Times New Roman"/>
          <w:sz w:val="24"/>
          <w:szCs w:val="24"/>
        </w:rPr>
        <w:t xml:space="preserve">roject </w:t>
      </w:r>
      <w:r w:rsidR="007C6F02">
        <w:rPr>
          <w:rFonts w:ascii="Times New Roman" w:hAnsi="Times New Roman"/>
          <w:sz w:val="24"/>
          <w:szCs w:val="24"/>
        </w:rPr>
        <w:t xml:space="preserve">management </w:t>
      </w:r>
      <w:r w:rsidR="00D535D4">
        <w:rPr>
          <w:rFonts w:ascii="Times New Roman" w:hAnsi="Times New Roman"/>
          <w:sz w:val="24"/>
          <w:szCs w:val="24"/>
        </w:rPr>
        <w:t>plan</w:t>
      </w:r>
      <w:r w:rsidR="00AD46F4">
        <w:rPr>
          <w:rFonts w:ascii="Times New Roman" w:hAnsi="Times New Roman"/>
          <w:sz w:val="24"/>
          <w:szCs w:val="24"/>
        </w:rPr>
        <w:t xml:space="preserve">s </w:t>
      </w:r>
    </w:p>
    <w:p w14:paraId="3DB9A174" w14:textId="77777777" w:rsidR="00025A5C" w:rsidRPr="00543E39" w:rsidRDefault="006244A2" w:rsidP="005828CF">
      <w:pPr>
        <w:numPr>
          <w:ilvl w:val="1"/>
          <w:numId w:val="31"/>
        </w:numPr>
        <w:rPr>
          <w:rFonts w:ascii="Times New Roman" w:hAnsi="Times New Roman"/>
          <w:sz w:val="24"/>
          <w:szCs w:val="24"/>
        </w:rPr>
      </w:pPr>
      <w:r>
        <w:rPr>
          <w:rFonts w:ascii="Times New Roman" w:hAnsi="Times New Roman"/>
          <w:sz w:val="24"/>
          <w:szCs w:val="24"/>
        </w:rPr>
        <w:t>Scope statement document showing r</w:t>
      </w:r>
      <w:r w:rsidR="00025A5C" w:rsidRPr="00543E39">
        <w:rPr>
          <w:rFonts w:ascii="Times New Roman" w:hAnsi="Times New Roman"/>
          <w:sz w:val="24"/>
          <w:szCs w:val="24"/>
        </w:rPr>
        <w:t xml:space="preserve">equirements </w:t>
      </w:r>
      <w:r>
        <w:rPr>
          <w:rFonts w:ascii="Times New Roman" w:hAnsi="Times New Roman"/>
          <w:sz w:val="24"/>
          <w:szCs w:val="24"/>
        </w:rPr>
        <w:t>(</w:t>
      </w:r>
      <w:r w:rsidR="00025A5C" w:rsidRPr="00543E39">
        <w:rPr>
          <w:rFonts w:ascii="Times New Roman" w:hAnsi="Times New Roman"/>
          <w:sz w:val="24"/>
          <w:szCs w:val="24"/>
        </w:rPr>
        <w:t>functional and non-functional requirements</w:t>
      </w:r>
      <w:r>
        <w:rPr>
          <w:rFonts w:ascii="Times New Roman" w:hAnsi="Times New Roman"/>
          <w:sz w:val="24"/>
          <w:szCs w:val="24"/>
        </w:rPr>
        <w:t>)</w:t>
      </w:r>
      <w:r w:rsidR="003A4B3B">
        <w:rPr>
          <w:rFonts w:ascii="Times New Roman" w:hAnsi="Times New Roman"/>
          <w:sz w:val="24"/>
          <w:szCs w:val="24"/>
        </w:rPr>
        <w:t>, project and product deliverables</w:t>
      </w:r>
      <w:r w:rsidR="00025A5C" w:rsidRPr="00543E39">
        <w:rPr>
          <w:rFonts w:ascii="Times New Roman" w:hAnsi="Times New Roman"/>
          <w:sz w:val="24"/>
          <w:szCs w:val="24"/>
        </w:rPr>
        <w:t>.</w:t>
      </w:r>
    </w:p>
    <w:p w14:paraId="1573AE6B" w14:textId="77777777" w:rsidR="00D535D4" w:rsidRDefault="00D535D4" w:rsidP="005828CF">
      <w:pPr>
        <w:numPr>
          <w:ilvl w:val="1"/>
          <w:numId w:val="31"/>
        </w:numPr>
        <w:rPr>
          <w:rFonts w:ascii="Times New Roman" w:hAnsi="Times New Roman"/>
          <w:sz w:val="24"/>
          <w:szCs w:val="24"/>
        </w:rPr>
      </w:pPr>
      <w:r>
        <w:rPr>
          <w:rFonts w:ascii="Times New Roman" w:hAnsi="Times New Roman"/>
          <w:sz w:val="24"/>
          <w:szCs w:val="24"/>
        </w:rPr>
        <w:t>Work Break D</w:t>
      </w:r>
      <w:r w:rsidR="005C5CF3" w:rsidRPr="00543E39">
        <w:rPr>
          <w:rFonts w:ascii="Times New Roman" w:hAnsi="Times New Roman"/>
          <w:sz w:val="24"/>
          <w:szCs w:val="24"/>
        </w:rPr>
        <w:t xml:space="preserve">own </w:t>
      </w:r>
      <w:r>
        <w:rPr>
          <w:rFonts w:ascii="Times New Roman" w:hAnsi="Times New Roman"/>
          <w:sz w:val="24"/>
          <w:szCs w:val="24"/>
        </w:rPr>
        <w:t xml:space="preserve">(WBS) </w:t>
      </w:r>
      <w:r w:rsidR="005C5CF3" w:rsidRPr="00543E39">
        <w:rPr>
          <w:rFonts w:ascii="Times New Roman" w:hAnsi="Times New Roman"/>
          <w:sz w:val="24"/>
          <w:szCs w:val="24"/>
        </w:rPr>
        <w:t xml:space="preserve">structure </w:t>
      </w:r>
    </w:p>
    <w:p w14:paraId="11F6F918" w14:textId="77777777" w:rsidR="003A4B3B" w:rsidRDefault="00D535D4" w:rsidP="005828CF">
      <w:pPr>
        <w:numPr>
          <w:ilvl w:val="1"/>
          <w:numId w:val="31"/>
        </w:numPr>
        <w:rPr>
          <w:rFonts w:ascii="Times New Roman" w:hAnsi="Times New Roman"/>
          <w:sz w:val="24"/>
          <w:szCs w:val="24"/>
        </w:rPr>
      </w:pPr>
      <w:r>
        <w:rPr>
          <w:rFonts w:ascii="Times New Roman" w:hAnsi="Times New Roman"/>
          <w:sz w:val="24"/>
          <w:szCs w:val="24"/>
        </w:rPr>
        <w:t xml:space="preserve">Project </w:t>
      </w:r>
      <w:r w:rsidR="003A4B3B">
        <w:rPr>
          <w:rFonts w:ascii="Times New Roman" w:hAnsi="Times New Roman"/>
          <w:sz w:val="24"/>
          <w:szCs w:val="24"/>
        </w:rPr>
        <w:t xml:space="preserve">schedule </w:t>
      </w:r>
      <w:r w:rsidR="003A4B3B" w:rsidRPr="00543E39">
        <w:rPr>
          <w:rFonts w:ascii="Times New Roman" w:hAnsi="Times New Roman"/>
          <w:sz w:val="24"/>
          <w:szCs w:val="24"/>
        </w:rPr>
        <w:t>(</w:t>
      </w:r>
      <w:r w:rsidR="005C5CF3" w:rsidRPr="00543E39">
        <w:rPr>
          <w:rFonts w:ascii="Times New Roman" w:hAnsi="Times New Roman"/>
          <w:sz w:val="24"/>
          <w:szCs w:val="24"/>
        </w:rPr>
        <w:t>Gantt chart</w:t>
      </w:r>
      <w:r>
        <w:rPr>
          <w:rFonts w:ascii="Times New Roman" w:hAnsi="Times New Roman"/>
          <w:sz w:val="24"/>
          <w:szCs w:val="24"/>
        </w:rPr>
        <w:t>)</w:t>
      </w:r>
      <w:r w:rsidR="005C5CF3" w:rsidRPr="00543E39">
        <w:rPr>
          <w:rFonts w:ascii="Times New Roman" w:hAnsi="Times New Roman"/>
          <w:sz w:val="24"/>
          <w:szCs w:val="24"/>
        </w:rPr>
        <w:t xml:space="preserve"> </w:t>
      </w:r>
    </w:p>
    <w:p w14:paraId="4ABEC65D" w14:textId="77777777" w:rsidR="00AD46F4" w:rsidRDefault="00AD46F4" w:rsidP="005828CF">
      <w:pPr>
        <w:numPr>
          <w:ilvl w:val="1"/>
          <w:numId w:val="31"/>
        </w:numPr>
        <w:rPr>
          <w:rFonts w:ascii="Times New Roman" w:hAnsi="Times New Roman"/>
          <w:sz w:val="24"/>
          <w:szCs w:val="24"/>
        </w:rPr>
      </w:pPr>
      <w:r>
        <w:rPr>
          <w:rFonts w:ascii="Times New Roman" w:hAnsi="Times New Roman"/>
          <w:sz w:val="24"/>
          <w:szCs w:val="24"/>
        </w:rPr>
        <w:t xml:space="preserve">Network diagram </w:t>
      </w:r>
    </w:p>
    <w:p w14:paraId="13CCC3EA" w14:textId="77777777" w:rsidR="003A4B3B" w:rsidRDefault="003A4B3B" w:rsidP="005828CF">
      <w:pPr>
        <w:numPr>
          <w:ilvl w:val="1"/>
          <w:numId w:val="31"/>
        </w:numPr>
        <w:rPr>
          <w:rFonts w:ascii="Times New Roman" w:hAnsi="Times New Roman"/>
          <w:sz w:val="24"/>
          <w:szCs w:val="24"/>
        </w:rPr>
      </w:pPr>
      <w:r>
        <w:rPr>
          <w:rFonts w:ascii="Times New Roman" w:hAnsi="Times New Roman"/>
          <w:sz w:val="24"/>
          <w:szCs w:val="24"/>
        </w:rPr>
        <w:t>M</w:t>
      </w:r>
      <w:r w:rsidR="00162E36">
        <w:rPr>
          <w:rFonts w:ascii="Times New Roman" w:hAnsi="Times New Roman"/>
          <w:sz w:val="24"/>
          <w:szCs w:val="24"/>
        </w:rPr>
        <w:t>ilestones</w:t>
      </w:r>
      <w:r w:rsidR="005C5CF3" w:rsidRPr="00543E39">
        <w:rPr>
          <w:rFonts w:ascii="Times New Roman" w:hAnsi="Times New Roman"/>
          <w:sz w:val="24"/>
          <w:szCs w:val="24"/>
        </w:rPr>
        <w:t xml:space="preserve"> </w:t>
      </w:r>
    </w:p>
    <w:p w14:paraId="3184B197" w14:textId="77777777" w:rsidR="005C5CF3" w:rsidRPr="00543E39" w:rsidRDefault="005C5CF3" w:rsidP="00AD46F4">
      <w:pPr>
        <w:numPr>
          <w:ilvl w:val="1"/>
          <w:numId w:val="31"/>
        </w:numPr>
        <w:rPr>
          <w:rFonts w:ascii="Times New Roman" w:hAnsi="Times New Roman"/>
          <w:sz w:val="24"/>
          <w:szCs w:val="24"/>
        </w:rPr>
      </w:pPr>
      <w:r w:rsidRPr="00543E39">
        <w:rPr>
          <w:rFonts w:ascii="Times New Roman" w:hAnsi="Times New Roman"/>
          <w:sz w:val="24"/>
          <w:szCs w:val="24"/>
        </w:rPr>
        <w:t>The critical path</w:t>
      </w:r>
      <w:r w:rsidR="007255AD">
        <w:rPr>
          <w:rFonts w:ascii="Times New Roman" w:hAnsi="Times New Roman"/>
          <w:sz w:val="24"/>
          <w:szCs w:val="24"/>
        </w:rPr>
        <w:t xml:space="preserve"> or </w:t>
      </w:r>
      <w:r w:rsidR="003A4B3B">
        <w:rPr>
          <w:rFonts w:ascii="Times New Roman" w:hAnsi="Times New Roman"/>
          <w:sz w:val="24"/>
          <w:szCs w:val="24"/>
        </w:rPr>
        <w:t>sprint cycle</w:t>
      </w:r>
      <w:r w:rsidR="00162E36">
        <w:rPr>
          <w:rFonts w:ascii="Times New Roman" w:hAnsi="Times New Roman"/>
          <w:sz w:val="24"/>
          <w:szCs w:val="24"/>
        </w:rPr>
        <w:t>s</w:t>
      </w:r>
      <w:r w:rsidR="003A4B3B">
        <w:rPr>
          <w:rFonts w:ascii="Times New Roman" w:hAnsi="Times New Roman"/>
          <w:sz w:val="24"/>
          <w:szCs w:val="24"/>
        </w:rPr>
        <w:t xml:space="preserve"> start and finish dates</w:t>
      </w:r>
      <w:r w:rsidRPr="00543E39">
        <w:rPr>
          <w:rFonts w:ascii="Times New Roman" w:hAnsi="Times New Roman"/>
          <w:sz w:val="24"/>
          <w:szCs w:val="24"/>
        </w:rPr>
        <w:t>.</w:t>
      </w:r>
    </w:p>
    <w:p w14:paraId="4A9DAF91" w14:textId="77777777" w:rsidR="001236F6" w:rsidRPr="00543E39" w:rsidRDefault="005C5CF3" w:rsidP="00AD46F4">
      <w:pPr>
        <w:numPr>
          <w:ilvl w:val="1"/>
          <w:numId w:val="31"/>
        </w:numPr>
        <w:rPr>
          <w:rFonts w:ascii="Times New Roman" w:hAnsi="Times New Roman"/>
          <w:sz w:val="24"/>
          <w:szCs w:val="24"/>
        </w:rPr>
      </w:pPr>
      <w:r w:rsidRPr="00543E39">
        <w:rPr>
          <w:rFonts w:ascii="Times New Roman" w:hAnsi="Times New Roman"/>
          <w:sz w:val="24"/>
          <w:szCs w:val="24"/>
        </w:rPr>
        <w:t>C</w:t>
      </w:r>
      <w:r w:rsidR="001236F6" w:rsidRPr="00543E39">
        <w:rPr>
          <w:rFonts w:ascii="Times New Roman" w:hAnsi="Times New Roman"/>
          <w:sz w:val="24"/>
          <w:szCs w:val="24"/>
        </w:rPr>
        <w:t>ommunication plan</w:t>
      </w:r>
    </w:p>
    <w:p w14:paraId="1E6532FB" w14:textId="77777777" w:rsidR="005C5CF3" w:rsidRPr="00543E39" w:rsidRDefault="00162E36" w:rsidP="00AD46F4">
      <w:pPr>
        <w:numPr>
          <w:ilvl w:val="1"/>
          <w:numId w:val="31"/>
        </w:numPr>
        <w:rPr>
          <w:rFonts w:ascii="Times New Roman" w:hAnsi="Times New Roman"/>
          <w:sz w:val="24"/>
          <w:szCs w:val="24"/>
        </w:rPr>
      </w:pPr>
      <w:r>
        <w:rPr>
          <w:rFonts w:ascii="Times New Roman" w:hAnsi="Times New Roman"/>
          <w:sz w:val="24"/>
          <w:szCs w:val="24"/>
        </w:rPr>
        <w:t>Quality p</w:t>
      </w:r>
      <w:r w:rsidR="005C5CF3" w:rsidRPr="00543E39">
        <w:rPr>
          <w:rFonts w:ascii="Times New Roman" w:hAnsi="Times New Roman"/>
          <w:sz w:val="24"/>
          <w:szCs w:val="24"/>
        </w:rPr>
        <w:t>lan</w:t>
      </w:r>
    </w:p>
    <w:p w14:paraId="2B6190D7" w14:textId="77777777" w:rsidR="005C5CF3" w:rsidRPr="00543E39" w:rsidRDefault="005C5CF3" w:rsidP="00AD46F4">
      <w:pPr>
        <w:numPr>
          <w:ilvl w:val="1"/>
          <w:numId w:val="31"/>
        </w:numPr>
        <w:rPr>
          <w:rFonts w:ascii="Times New Roman" w:hAnsi="Times New Roman"/>
          <w:sz w:val="24"/>
          <w:szCs w:val="24"/>
        </w:rPr>
      </w:pPr>
      <w:r w:rsidRPr="00543E39">
        <w:rPr>
          <w:rFonts w:ascii="Times New Roman" w:hAnsi="Times New Roman"/>
          <w:sz w:val="24"/>
          <w:szCs w:val="24"/>
        </w:rPr>
        <w:t>Risk register</w:t>
      </w:r>
    </w:p>
    <w:p w14:paraId="58FE50C9" w14:textId="77777777" w:rsidR="005C5CF3" w:rsidRDefault="00162E36" w:rsidP="00AD46F4">
      <w:pPr>
        <w:numPr>
          <w:ilvl w:val="1"/>
          <w:numId w:val="31"/>
        </w:numPr>
        <w:rPr>
          <w:rFonts w:ascii="Times New Roman" w:hAnsi="Times New Roman"/>
          <w:sz w:val="24"/>
          <w:szCs w:val="24"/>
        </w:rPr>
      </w:pPr>
      <w:r>
        <w:rPr>
          <w:rFonts w:ascii="Times New Roman" w:hAnsi="Times New Roman"/>
          <w:sz w:val="24"/>
          <w:szCs w:val="24"/>
        </w:rPr>
        <w:t>Change management p</w:t>
      </w:r>
      <w:r w:rsidR="005C5CF3" w:rsidRPr="00543E39">
        <w:rPr>
          <w:rFonts w:ascii="Times New Roman" w:hAnsi="Times New Roman"/>
          <w:sz w:val="24"/>
          <w:szCs w:val="24"/>
        </w:rPr>
        <w:t>lan</w:t>
      </w:r>
    </w:p>
    <w:p w14:paraId="2F6E1034" w14:textId="77777777" w:rsidR="00AD46F4" w:rsidRDefault="00AD46F4" w:rsidP="00AD46F4">
      <w:pPr>
        <w:numPr>
          <w:ilvl w:val="1"/>
          <w:numId w:val="31"/>
        </w:numPr>
        <w:rPr>
          <w:rFonts w:ascii="Times New Roman" w:hAnsi="Times New Roman"/>
          <w:sz w:val="24"/>
          <w:szCs w:val="24"/>
        </w:rPr>
      </w:pPr>
      <w:r>
        <w:rPr>
          <w:rFonts w:ascii="Times New Roman" w:hAnsi="Times New Roman"/>
          <w:sz w:val="24"/>
          <w:szCs w:val="24"/>
        </w:rPr>
        <w:t>Issue log</w:t>
      </w:r>
    </w:p>
    <w:p w14:paraId="6EDC76E4" w14:textId="7AD88038" w:rsidR="005C5CF3" w:rsidRPr="007D48F8" w:rsidRDefault="00AD46F4" w:rsidP="007D48F8">
      <w:pPr>
        <w:numPr>
          <w:ilvl w:val="1"/>
          <w:numId w:val="31"/>
        </w:numPr>
        <w:rPr>
          <w:rFonts w:ascii="Times New Roman" w:hAnsi="Times New Roman"/>
          <w:sz w:val="24"/>
          <w:szCs w:val="24"/>
        </w:rPr>
      </w:pPr>
      <w:r>
        <w:rPr>
          <w:rFonts w:ascii="Times New Roman" w:hAnsi="Times New Roman"/>
          <w:sz w:val="24"/>
          <w:szCs w:val="24"/>
        </w:rPr>
        <w:t xml:space="preserve">Project </w:t>
      </w:r>
      <w:r w:rsidR="00415587">
        <w:rPr>
          <w:rFonts w:ascii="Times New Roman" w:hAnsi="Times New Roman"/>
          <w:sz w:val="24"/>
          <w:szCs w:val="24"/>
        </w:rPr>
        <w:t>r</w:t>
      </w:r>
      <w:r>
        <w:rPr>
          <w:rFonts w:ascii="Times New Roman" w:hAnsi="Times New Roman"/>
          <w:sz w:val="24"/>
          <w:szCs w:val="24"/>
        </w:rPr>
        <w:t xml:space="preserve">eview </w:t>
      </w:r>
      <w:r w:rsidR="00415587">
        <w:rPr>
          <w:rFonts w:ascii="Times New Roman" w:hAnsi="Times New Roman"/>
          <w:sz w:val="24"/>
          <w:szCs w:val="24"/>
        </w:rPr>
        <w:t>p</w:t>
      </w:r>
      <w:r>
        <w:rPr>
          <w:rFonts w:ascii="Times New Roman" w:hAnsi="Times New Roman"/>
          <w:sz w:val="24"/>
          <w:szCs w:val="24"/>
        </w:rPr>
        <w:t>lan</w:t>
      </w:r>
    </w:p>
    <w:p w14:paraId="1AC9FBC5" w14:textId="77777777" w:rsidR="00E77BE1" w:rsidRDefault="005C5CF3" w:rsidP="00E77BE1">
      <w:pPr>
        <w:ind w:left="360"/>
        <w:rPr>
          <w:rFonts w:ascii="Times New Roman" w:hAnsi="Times New Roman"/>
          <w:b/>
          <w:sz w:val="24"/>
          <w:szCs w:val="24"/>
        </w:rPr>
      </w:pPr>
      <w:r w:rsidRPr="00543E39">
        <w:rPr>
          <w:rFonts w:ascii="Times New Roman" w:hAnsi="Times New Roman"/>
          <w:b/>
          <w:sz w:val="24"/>
          <w:szCs w:val="24"/>
        </w:rPr>
        <w:t xml:space="preserve">Project Execution </w:t>
      </w:r>
    </w:p>
    <w:p w14:paraId="51CC809E" w14:textId="32B043AB" w:rsidR="00E77BE1" w:rsidRDefault="00162E36" w:rsidP="00AD46F4">
      <w:pPr>
        <w:numPr>
          <w:ilvl w:val="0"/>
          <w:numId w:val="31"/>
        </w:numPr>
        <w:rPr>
          <w:rFonts w:ascii="Times New Roman" w:hAnsi="Times New Roman"/>
          <w:sz w:val="24"/>
          <w:szCs w:val="24"/>
        </w:rPr>
      </w:pPr>
      <w:r>
        <w:rPr>
          <w:rFonts w:ascii="Times New Roman" w:hAnsi="Times New Roman"/>
          <w:sz w:val="24"/>
          <w:szCs w:val="24"/>
        </w:rPr>
        <w:t xml:space="preserve">Execution of the </w:t>
      </w:r>
      <w:r w:rsidR="00415587">
        <w:rPr>
          <w:rFonts w:ascii="Times New Roman" w:hAnsi="Times New Roman"/>
          <w:sz w:val="24"/>
          <w:szCs w:val="24"/>
        </w:rPr>
        <w:t>p</w:t>
      </w:r>
      <w:r>
        <w:rPr>
          <w:rFonts w:ascii="Times New Roman" w:hAnsi="Times New Roman"/>
          <w:sz w:val="24"/>
          <w:szCs w:val="24"/>
        </w:rPr>
        <w:t>roject management p</w:t>
      </w:r>
      <w:r w:rsidR="00E77BE1">
        <w:rPr>
          <w:rFonts w:ascii="Times New Roman" w:hAnsi="Times New Roman"/>
          <w:sz w:val="24"/>
          <w:szCs w:val="24"/>
        </w:rPr>
        <w:t>lan</w:t>
      </w:r>
    </w:p>
    <w:p w14:paraId="2D6F1540" w14:textId="77777777" w:rsidR="00E77BE1" w:rsidRDefault="00E77BE1" w:rsidP="00AD46F4">
      <w:pPr>
        <w:numPr>
          <w:ilvl w:val="0"/>
          <w:numId w:val="31"/>
        </w:numPr>
        <w:rPr>
          <w:rFonts w:ascii="Times New Roman" w:hAnsi="Times New Roman"/>
          <w:sz w:val="24"/>
          <w:szCs w:val="24"/>
        </w:rPr>
      </w:pPr>
      <w:r>
        <w:rPr>
          <w:rFonts w:ascii="Times New Roman" w:hAnsi="Times New Roman"/>
          <w:sz w:val="24"/>
          <w:szCs w:val="24"/>
        </w:rPr>
        <w:t>Processing request for change</w:t>
      </w:r>
    </w:p>
    <w:p w14:paraId="198F08A7" w14:textId="16C12171" w:rsidR="00E77BE1" w:rsidRPr="00543E39" w:rsidRDefault="00E77BE1" w:rsidP="00AD46F4">
      <w:pPr>
        <w:numPr>
          <w:ilvl w:val="0"/>
          <w:numId w:val="31"/>
        </w:numPr>
        <w:rPr>
          <w:rFonts w:ascii="Times New Roman" w:hAnsi="Times New Roman"/>
          <w:sz w:val="24"/>
          <w:szCs w:val="24"/>
        </w:rPr>
      </w:pPr>
      <w:r w:rsidRPr="00543E39">
        <w:rPr>
          <w:rFonts w:ascii="Times New Roman" w:hAnsi="Times New Roman"/>
          <w:sz w:val="24"/>
          <w:szCs w:val="24"/>
        </w:rPr>
        <w:t xml:space="preserve">Regular </w:t>
      </w:r>
      <w:r w:rsidR="00415587">
        <w:rPr>
          <w:rFonts w:ascii="Times New Roman" w:hAnsi="Times New Roman"/>
          <w:sz w:val="24"/>
          <w:szCs w:val="24"/>
        </w:rPr>
        <w:t>u</w:t>
      </w:r>
      <w:r w:rsidRPr="00543E39">
        <w:rPr>
          <w:rFonts w:ascii="Times New Roman" w:hAnsi="Times New Roman"/>
          <w:sz w:val="24"/>
          <w:szCs w:val="24"/>
        </w:rPr>
        <w:t>pdating of the project plan and other plans should be evident where appropriate</w:t>
      </w:r>
    </w:p>
    <w:p w14:paraId="1F4B9E53" w14:textId="77777777" w:rsidR="00E77BE1" w:rsidRPr="00543E39" w:rsidRDefault="00E77BE1" w:rsidP="00AD46F4">
      <w:pPr>
        <w:numPr>
          <w:ilvl w:val="0"/>
          <w:numId w:val="31"/>
        </w:numPr>
        <w:rPr>
          <w:rFonts w:ascii="Times New Roman" w:hAnsi="Times New Roman"/>
          <w:sz w:val="24"/>
          <w:szCs w:val="24"/>
        </w:rPr>
      </w:pPr>
      <w:r w:rsidRPr="00543E39">
        <w:rPr>
          <w:rFonts w:ascii="Times New Roman" w:hAnsi="Times New Roman"/>
          <w:sz w:val="24"/>
          <w:szCs w:val="24"/>
        </w:rPr>
        <w:t>An Issues log s</w:t>
      </w:r>
      <w:r w:rsidR="00162E36">
        <w:rPr>
          <w:rFonts w:ascii="Times New Roman" w:hAnsi="Times New Roman"/>
          <w:sz w:val="24"/>
          <w:szCs w:val="24"/>
        </w:rPr>
        <w:t>hould be maintained and visible</w:t>
      </w:r>
    </w:p>
    <w:p w14:paraId="33059DB6" w14:textId="77777777" w:rsidR="00E77BE1" w:rsidRDefault="00E77BE1" w:rsidP="00AD46F4">
      <w:pPr>
        <w:numPr>
          <w:ilvl w:val="0"/>
          <w:numId w:val="31"/>
        </w:numPr>
        <w:rPr>
          <w:rFonts w:ascii="Times New Roman" w:hAnsi="Times New Roman"/>
          <w:sz w:val="24"/>
          <w:szCs w:val="24"/>
        </w:rPr>
      </w:pPr>
      <w:r w:rsidRPr="00543E39">
        <w:rPr>
          <w:rFonts w:ascii="Times New Roman" w:hAnsi="Times New Roman"/>
          <w:sz w:val="24"/>
          <w:szCs w:val="24"/>
        </w:rPr>
        <w:t>All group meeting, both physical and virtual should have agendas and minutes available.</w:t>
      </w:r>
    </w:p>
    <w:p w14:paraId="7980147F" w14:textId="77777777" w:rsidR="00E77BE1" w:rsidRPr="00E77BE1" w:rsidRDefault="00E77BE1" w:rsidP="007C6F02">
      <w:pPr>
        <w:pStyle w:val="ListParagraph"/>
        <w:numPr>
          <w:ilvl w:val="0"/>
          <w:numId w:val="38"/>
        </w:numPr>
        <w:rPr>
          <w:rFonts w:ascii="Times New Roman" w:hAnsi="Times New Roman"/>
          <w:sz w:val="24"/>
          <w:szCs w:val="24"/>
        </w:rPr>
      </w:pPr>
      <w:r w:rsidRPr="00E77BE1">
        <w:rPr>
          <w:rFonts w:ascii="Times New Roman" w:hAnsi="Times New Roman"/>
          <w:sz w:val="24"/>
          <w:szCs w:val="24"/>
        </w:rPr>
        <w:t>Evidence of project plan execution (show it on project schedule)</w:t>
      </w:r>
      <w:r w:rsidR="00DB518B">
        <w:rPr>
          <w:rFonts w:ascii="Times New Roman" w:hAnsi="Times New Roman"/>
          <w:sz w:val="24"/>
          <w:szCs w:val="24"/>
        </w:rPr>
        <w:t xml:space="preserve"> </w:t>
      </w:r>
    </w:p>
    <w:p w14:paraId="419F53FB" w14:textId="77777777" w:rsidR="007C6F02" w:rsidRPr="00E77BE1" w:rsidRDefault="007C6F02" w:rsidP="007C6F02">
      <w:pPr>
        <w:pStyle w:val="ListParagraph"/>
        <w:numPr>
          <w:ilvl w:val="0"/>
          <w:numId w:val="38"/>
        </w:numPr>
        <w:rPr>
          <w:rFonts w:ascii="Times New Roman" w:hAnsi="Times New Roman"/>
          <w:sz w:val="24"/>
          <w:szCs w:val="24"/>
        </w:rPr>
      </w:pPr>
      <w:r w:rsidRPr="00E77BE1">
        <w:rPr>
          <w:rFonts w:ascii="Times New Roman" w:hAnsi="Times New Roman"/>
          <w:sz w:val="24"/>
          <w:szCs w:val="24"/>
        </w:rPr>
        <w:t>Change request plan (quality, project schedule, cost, communication, stakeholder)</w:t>
      </w:r>
      <w:r w:rsidR="00DB518B">
        <w:rPr>
          <w:rFonts w:ascii="Times New Roman" w:hAnsi="Times New Roman"/>
          <w:sz w:val="24"/>
          <w:szCs w:val="24"/>
        </w:rPr>
        <w:t xml:space="preserve"> </w:t>
      </w:r>
    </w:p>
    <w:p w14:paraId="1865AA2A" w14:textId="77777777" w:rsidR="007C6F02" w:rsidRPr="00E77BE1" w:rsidRDefault="007C6F02" w:rsidP="007C6F02">
      <w:pPr>
        <w:pStyle w:val="ListParagraph"/>
        <w:numPr>
          <w:ilvl w:val="0"/>
          <w:numId w:val="38"/>
        </w:numPr>
        <w:rPr>
          <w:rFonts w:ascii="Times New Roman" w:hAnsi="Times New Roman"/>
          <w:sz w:val="24"/>
          <w:szCs w:val="24"/>
        </w:rPr>
      </w:pPr>
      <w:r w:rsidRPr="00E77BE1">
        <w:rPr>
          <w:rFonts w:ascii="Times New Roman" w:hAnsi="Times New Roman"/>
          <w:sz w:val="24"/>
          <w:szCs w:val="24"/>
        </w:rPr>
        <w:t xml:space="preserve">Project management plan update </w:t>
      </w:r>
    </w:p>
    <w:p w14:paraId="0F3DC8E7" w14:textId="77777777" w:rsidR="007C6F02" w:rsidRPr="00E77BE1" w:rsidRDefault="007C6F02" w:rsidP="007C6F02">
      <w:pPr>
        <w:pStyle w:val="ListParagraph"/>
        <w:numPr>
          <w:ilvl w:val="0"/>
          <w:numId w:val="38"/>
        </w:numPr>
        <w:rPr>
          <w:rFonts w:ascii="Times New Roman" w:hAnsi="Times New Roman"/>
          <w:sz w:val="24"/>
          <w:szCs w:val="24"/>
        </w:rPr>
      </w:pPr>
      <w:r w:rsidRPr="00E77BE1">
        <w:rPr>
          <w:rFonts w:ascii="Times New Roman" w:hAnsi="Times New Roman"/>
          <w:sz w:val="24"/>
          <w:szCs w:val="24"/>
        </w:rPr>
        <w:t>Project document update (Issue log)</w:t>
      </w:r>
    </w:p>
    <w:p w14:paraId="50DAC291" w14:textId="4DB6BA5E" w:rsidR="007C6F02" w:rsidRPr="007D48F8" w:rsidRDefault="007C6F02" w:rsidP="007D48F8">
      <w:pPr>
        <w:pStyle w:val="ListParagraph"/>
        <w:numPr>
          <w:ilvl w:val="0"/>
          <w:numId w:val="38"/>
        </w:numPr>
        <w:rPr>
          <w:rFonts w:ascii="Times New Roman" w:hAnsi="Times New Roman"/>
          <w:sz w:val="24"/>
          <w:szCs w:val="24"/>
        </w:rPr>
      </w:pPr>
      <w:r w:rsidRPr="00E77BE1">
        <w:rPr>
          <w:rFonts w:ascii="Times New Roman" w:hAnsi="Times New Roman"/>
          <w:sz w:val="24"/>
          <w:szCs w:val="24"/>
        </w:rPr>
        <w:t xml:space="preserve">Organizational </w:t>
      </w:r>
      <w:r w:rsidR="00E77BE1" w:rsidRPr="00E77BE1">
        <w:rPr>
          <w:rFonts w:ascii="Times New Roman" w:hAnsi="Times New Roman"/>
          <w:sz w:val="24"/>
          <w:szCs w:val="24"/>
        </w:rPr>
        <w:t>process update</w:t>
      </w:r>
    </w:p>
    <w:p w14:paraId="7367055F" w14:textId="24D00A3E" w:rsidR="00E77BE1" w:rsidRPr="00543E39" w:rsidRDefault="00894BAD" w:rsidP="00E77BE1">
      <w:pPr>
        <w:rPr>
          <w:rFonts w:ascii="Times New Roman" w:hAnsi="Times New Roman"/>
          <w:b/>
          <w:sz w:val="24"/>
          <w:szCs w:val="24"/>
        </w:rPr>
      </w:pPr>
      <w:r>
        <w:rPr>
          <w:rFonts w:ascii="Times New Roman" w:hAnsi="Times New Roman"/>
          <w:b/>
          <w:sz w:val="24"/>
          <w:szCs w:val="24"/>
        </w:rPr>
        <w:lastRenderedPageBreak/>
        <w:t>Monitoring</w:t>
      </w:r>
      <w:r w:rsidR="00E77BE1">
        <w:rPr>
          <w:rFonts w:ascii="Times New Roman" w:hAnsi="Times New Roman"/>
          <w:b/>
          <w:sz w:val="24"/>
          <w:szCs w:val="24"/>
        </w:rPr>
        <w:t xml:space="preserve"> </w:t>
      </w:r>
      <w:r w:rsidR="00E77BE1" w:rsidRPr="00543E39">
        <w:rPr>
          <w:rFonts w:ascii="Times New Roman" w:hAnsi="Times New Roman"/>
          <w:b/>
          <w:sz w:val="24"/>
          <w:szCs w:val="24"/>
        </w:rPr>
        <w:t>and Control</w:t>
      </w:r>
    </w:p>
    <w:p w14:paraId="5245FF67" w14:textId="77777777" w:rsidR="00E77BE1" w:rsidRPr="00543E39" w:rsidRDefault="00E77BE1" w:rsidP="00E77BE1">
      <w:pPr>
        <w:ind w:left="360"/>
        <w:rPr>
          <w:rFonts w:ascii="Times New Roman" w:hAnsi="Times New Roman"/>
          <w:sz w:val="24"/>
          <w:szCs w:val="24"/>
        </w:rPr>
      </w:pPr>
      <w:r w:rsidRPr="00543E39">
        <w:rPr>
          <w:rFonts w:ascii="Times New Roman" w:hAnsi="Times New Roman"/>
          <w:sz w:val="24"/>
          <w:szCs w:val="24"/>
        </w:rPr>
        <w:t xml:space="preserve">Team and wider reviews of progress should be evident, and what actions were taken </w:t>
      </w:r>
      <w:proofErr w:type="gramStart"/>
      <w:r w:rsidRPr="00543E39">
        <w:rPr>
          <w:rFonts w:ascii="Times New Roman" w:hAnsi="Times New Roman"/>
          <w:sz w:val="24"/>
          <w:szCs w:val="24"/>
        </w:rPr>
        <w:t>as a result of</w:t>
      </w:r>
      <w:proofErr w:type="gramEnd"/>
      <w:r w:rsidRPr="00543E39">
        <w:rPr>
          <w:rFonts w:ascii="Times New Roman" w:hAnsi="Times New Roman"/>
          <w:sz w:val="24"/>
          <w:szCs w:val="24"/>
        </w:rPr>
        <w:t xml:space="preserve"> the reviews.</w:t>
      </w:r>
    </w:p>
    <w:p w14:paraId="6263EFDA" w14:textId="77777777" w:rsidR="007C6F02" w:rsidRPr="00353FEE" w:rsidRDefault="00353FEE" w:rsidP="00353FEE">
      <w:pPr>
        <w:pStyle w:val="ListParagraph"/>
        <w:numPr>
          <w:ilvl w:val="0"/>
          <w:numId w:val="39"/>
        </w:numPr>
        <w:rPr>
          <w:rFonts w:ascii="Times New Roman" w:hAnsi="Times New Roman"/>
          <w:sz w:val="24"/>
          <w:szCs w:val="24"/>
        </w:rPr>
      </w:pPr>
      <w:r w:rsidRPr="00353FEE">
        <w:rPr>
          <w:rFonts w:ascii="Times New Roman" w:hAnsi="Times New Roman"/>
          <w:sz w:val="24"/>
          <w:szCs w:val="24"/>
        </w:rPr>
        <w:t>Work performance report</w:t>
      </w:r>
    </w:p>
    <w:p w14:paraId="2EF56B71" w14:textId="77777777" w:rsidR="00353FEE" w:rsidRPr="00353FEE" w:rsidRDefault="00353FEE" w:rsidP="00353FEE">
      <w:pPr>
        <w:pStyle w:val="ListParagraph"/>
        <w:numPr>
          <w:ilvl w:val="0"/>
          <w:numId w:val="39"/>
        </w:numPr>
        <w:rPr>
          <w:rFonts w:ascii="Times New Roman" w:hAnsi="Times New Roman"/>
          <w:sz w:val="24"/>
          <w:szCs w:val="24"/>
        </w:rPr>
      </w:pPr>
      <w:r w:rsidRPr="00353FEE">
        <w:rPr>
          <w:rFonts w:ascii="Times New Roman" w:hAnsi="Times New Roman"/>
          <w:sz w:val="24"/>
          <w:szCs w:val="24"/>
        </w:rPr>
        <w:t xml:space="preserve">Accepted deliverables </w:t>
      </w:r>
    </w:p>
    <w:p w14:paraId="1827A173" w14:textId="77777777" w:rsidR="00527B54" w:rsidRDefault="00353FEE">
      <w:pPr>
        <w:rPr>
          <w:rFonts w:ascii="Times New Roman" w:hAnsi="Times New Roman"/>
          <w:b/>
          <w:sz w:val="24"/>
          <w:szCs w:val="24"/>
        </w:rPr>
      </w:pPr>
      <w:r>
        <w:rPr>
          <w:rFonts w:ascii="Times New Roman" w:hAnsi="Times New Roman"/>
          <w:sz w:val="24"/>
          <w:szCs w:val="24"/>
        </w:rPr>
        <w:t xml:space="preserve"> </w:t>
      </w:r>
      <w:r w:rsidR="00527B54" w:rsidRPr="00543E39">
        <w:rPr>
          <w:rFonts w:ascii="Times New Roman" w:hAnsi="Times New Roman"/>
          <w:b/>
          <w:sz w:val="24"/>
          <w:szCs w:val="24"/>
        </w:rPr>
        <w:t>Project Closing</w:t>
      </w:r>
    </w:p>
    <w:p w14:paraId="4369729F" w14:textId="77777777" w:rsidR="002F0276" w:rsidRDefault="00162E36" w:rsidP="00DB518B">
      <w:pPr>
        <w:pStyle w:val="ListParagraph"/>
        <w:numPr>
          <w:ilvl w:val="0"/>
          <w:numId w:val="40"/>
        </w:numPr>
        <w:rPr>
          <w:rFonts w:ascii="Times New Roman" w:hAnsi="Times New Roman"/>
          <w:sz w:val="24"/>
          <w:szCs w:val="24"/>
        </w:rPr>
      </w:pPr>
      <w:r w:rsidRPr="002F0276">
        <w:rPr>
          <w:rFonts w:ascii="Times New Roman" w:hAnsi="Times New Roman"/>
          <w:sz w:val="24"/>
          <w:szCs w:val="24"/>
        </w:rPr>
        <w:t xml:space="preserve">Final project report </w:t>
      </w:r>
    </w:p>
    <w:p w14:paraId="3F5F204B" w14:textId="5640F2A9" w:rsidR="00353FEE" w:rsidRPr="002F0276" w:rsidRDefault="00353FEE" w:rsidP="00DB518B">
      <w:pPr>
        <w:pStyle w:val="ListParagraph"/>
        <w:numPr>
          <w:ilvl w:val="0"/>
          <w:numId w:val="40"/>
        </w:numPr>
        <w:rPr>
          <w:rFonts w:ascii="Times New Roman" w:hAnsi="Times New Roman"/>
          <w:sz w:val="24"/>
          <w:szCs w:val="24"/>
        </w:rPr>
      </w:pPr>
      <w:r w:rsidRPr="002F0276">
        <w:rPr>
          <w:rFonts w:ascii="Times New Roman" w:hAnsi="Times New Roman"/>
          <w:sz w:val="24"/>
          <w:szCs w:val="24"/>
        </w:rPr>
        <w:t>Lesson</w:t>
      </w:r>
      <w:r w:rsidR="00894BAD">
        <w:rPr>
          <w:rFonts w:ascii="Times New Roman" w:hAnsi="Times New Roman"/>
          <w:sz w:val="24"/>
          <w:szCs w:val="24"/>
        </w:rPr>
        <w:t>s-</w:t>
      </w:r>
      <w:r w:rsidRPr="002F0276">
        <w:rPr>
          <w:rFonts w:ascii="Times New Roman" w:hAnsi="Times New Roman"/>
          <w:sz w:val="24"/>
          <w:szCs w:val="24"/>
        </w:rPr>
        <w:t xml:space="preserve">learned report </w:t>
      </w:r>
    </w:p>
    <w:p w14:paraId="3F66B19E" w14:textId="77777777" w:rsidR="00AE070E" w:rsidRPr="00353FEE" w:rsidRDefault="005468C5" w:rsidP="00353FEE">
      <w:pPr>
        <w:pStyle w:val="ListParagraph"/>
        <w:numPr>
          <w:ilvl w:val="0"/>
          <w:numId w:val="40"/>
        </w:numPr>
        <w:rPr>
          <w:rFonts w:ascii="Times New Roman" w:hAnsi="Times New Roman"/>
          <w:sz w:val="24"/>
          <w:szCs w:val="24"/>
        </w:rPr>
      </w:pPr>
      <w:r>
        <w:rPr>
          <w:rFonts w:ascii="Times New Roman" w:hAnsi="Times New Roman"/>
          <w:sz w:val="24"/>
          <w:szCs w:val="24"/>
        </w:rPr>
        <w:t>F</w:t>
      </w:r>
      <w:r w:rsidR="00AE070E" w:rsidRPr="00353FEE">
        <w:rPr>
          <w:rFonts w:ascii="Times New Roman" w:hAnsi="Times New Roman"/>
          <w:sz w:val="24"/>
          <w:szCs w:val="24"/>
        </w:rPr>
        <w:t>inal presentation focusing on</w:t>
      </w:r>
    </w:p>
    <w:p w14:paraId="61B8C21A" w14:textId="77777777" w:rsidR="00AE070E" w:rsidRPr="00543E39" w:rsidRDefault="00AE070E" w:rsidP="00AE070E">
      <w:pPr>
        <w:numPr>
          <w:ilvl w:val="0"/>
          <w:numId w:val="32"/>
        </w:numPr>
        <w:rPr>
          <w:rFonts w:ascii="Times New Roman" w:hAnsi="Times New Roman"/>
          <w:sz w:val="24"/>
          <w:szCs w:val="24"/>
        </w:rPr>
      </w:pPr>
      <w:r w:rsidRPr="00543E39">
        <w:rPr>
          <w:rFonts w:ascii="Times New Roman" w:hAnsi="Times New Roman"/>
          <w:sz w:val="24"/>
          <w:szCs w:val="24"/>
        </w:rPr>
        <w:t>What was produced for the customer</w:t>
      </w:r>
    </w:p>
    <w:p w14:paraId="07FB5922" w14:textId="77777777" w:rsidR="00AE070E" w:rsidRPr="00543E39" w:rsidRDefault="00AE070E" w:rsidP="00AE070E">
      <w:pPr>
        <w:numPr>
          <w:ilvl w:val="0"/>
          <w:numId w:val="32"/>
        </w:numPr>
        <w:rPr>
          <w:rFonts w:ascii="Times New Roman" w:hAnsi="Times New Roman"/>
          <w:sz w:val="24"/>
          <w:szCs w:val="24"/>
        </w:rPr>
      </w:pPr>
      <w:r w:rsidRPr="00543E39">
        <w:rPr>
          <w:rFonts w:ascii="Times New Roman" w:hAnsi="Times New Roman"/>
          <w:sz w:val="24"/>
          <w:szCs w:val="24"/>
        </w:rPr>
        <w:t>Want went well and what didn’t</w:t>
      </w:r>
    </w:p>
    <w:p w14:paraId="5097203A" w14:textId="77777777" w:rsidR="00AE070E" w:rsidRDefault="00AE070E" w:rsidP="00AE070E">
      <w:pPr>
        <w:numPr>
          <w:ilvl w:val="0"/>
          <w:numId w:val="32"/>
        </w:numPr>
        <w:rPr>
          <w:rFonts w:ascii="Times New Roman" w:hAnsi="Times New Roman"/>
          <w:sz w:val="24"/>
          <w:szCs w:val="24"/>
        </w:rPr>
      </w:pPr>
      <w:r w:rsidRPr="00543E39">
        <w:rPr>
          <w:rFonts w:ascii="Times New Roman" w:hAnsi="Times New Roman"/>
          <w:sz w:val="24"/>
          <w:szCs w:val="24"/>
        </w:rPr>
        <w:t>What were the main lessons learned about project management</w:t>
      </w:r>
    </w:p>
    <w:p w14:paraId="50FD40CB" w14:textId="77777777" w:rsidR="00B5798E" w:rsidRDefault="00B5798E" w:rsidP="005468C5">
      <w:pPr>
        <w:pStyle w:val="ListParagraph"/>
        <w:ind w:left="0"/>
        <w:rPr>
          <w:rFonts w:ascii="Times New Roman" w:hAnsi="Times New Roman"/>
          <w:b/>
          <w:sz w:val="24"/>
          <w:szCs w:val="24"/>
        </w:rPr>
      </w:pPr>
    </w:p>
    <w:p w14:paraId="5F1FFE1E" w14:textId="77777777" w:rsidR="005468C5" w:rsidRPr="005468C5" w:rsidRDefault="005468C5" w:rsidP="005468C5">
      <w:pPr>
        <w:pStyle w:val="ListParagraph"/>
        <w:ind w:left="0"/>
        <w:rPr>
          <w:rFonts w:ascii="Times New Roman" w:hAnsi="Times New Roman"/>
          <w:b/>
          <w:sz w:val="24"/>
          <w:szCs w:val="24"/>
        </w:rPr>
      </w:pPr>
      <w:r w:rsidRPr="005468C5">
        <w:rPr>
          <w:rFonts w:ascii="Times New Roman" w:hAnsi="Times New Roman"/>
          <w:b/>
          <w:sz w:val="24"/>
          <w:szCs w:val="24"/>
        </w:rPr>
        <w:t>Assignment Notes</w:t>
      </w:r>
    </w:p>
    <w:p w14:paraId="21353CEE" w14:textId="4D277744" w:rsidR="00DC58DE" w:rsidRDefault="005468C5" w:rsidP="001E575C">
      <w:pPr>
        <w:numPr>
          <w:ilvl w:val="0"/>
          <w:numId w:val="34"/>
        </w:numPr>
        <w:rPr>
          <w:rFonts w:ascii="Times New Roman" w:hAnsi="Times New Roman"/>
          <w:sz w:val="24"/>
          <w:szCs w:val="24"/>
        </w:rPr>
      </w:pPr>
      <w:r w:rsidRPr="001E575C">
        <w:rPr>
          <w:rFonts w:ascii="Times New Roman" w:hAnsi="Times New Roman"/>
          <w:sz w:val="24"/>
          <w:szCs w:val="24"/>
        </w:rPr>
        <w:t>Each student will create and update a</w:t>
      </w:r>
      <w:r w:rsidR="00AE070E" w:rsidRPr="001E575C">
        <w:rPr>
          <w:rFonts w:ascii="Times New Roman" w:hAnsi="Times New Roman"/>
          <w:sz w:val="24"/>
          <w:szCs w:val="24"/>
        </w:rPr>
        <w:t xml:space="preserve"> personal </w:t>
      </w:r>
      <w:r w:rsidR="000927D7" w:rsidRPr="001E575C">
        <w:rPr>
          <w:rFonts w:ascii="Times New Roman" w:hAnsi="Times New Roman"/>
          <w:sz w:val="24"/>
          <w:szCs w:val="24"/>
        </w:rPr>
        <w:t xml:space="preserve">(individual) </w:t>
      </w:r>
      <w:r w:rsidR="00AE070E" w:rsidRPr="001E575C">
        <w:rPr>
          <w:rFonts w:ascii="Times New Roman" w:hAnsi="Times New Roman"/>
          <w:sz w:val="24"/>
          <w:szCs w:val="24"/>
        </w:rPr>
        <w:t>blog</w:t>
      </w:r>
      <w:r w:rsidR="00DC58DE">
        <w:rPr>
          <w:rFonts w:ascii="Times New Roman" w:hAnsi="Times New Roman"/>
          <w:sz w:val="24"/>
          <w:szCs w:val="24"/>
        </w:rPr>
        <w:t xml:space="preserve"> to show</w:t>
      </w:r>
      <w:r w:rsidR="006B34A1">
        <w:rPr>
          <w:rFonts w:ascii="Times New Roman" w:hAnsi="Times New Roman"/>
          <w:sz w:val="24"/>
          <w:szCs w:val="24"/>
        </w:rPr>
        <w:t>:</w:t>
      </w:r>
    </w:p>
    <w:p w14:paraId="2BB4AAFA" w14:textId="14F2ADF8" w:rsidR="00DC58DE" w:rsidRDefault="00DC58DE" w:rsidP="00DC58DE">
      <w:pPr>
        <w:numPr>
          <w:ilvl w:val="1"/>
          <w:numId w:val="34"/>
        </w:numPr>
        <w:rPr>
          <w:rFonts w:ascii="Times New Roman" w:hAnsi="Times New Roman"/>
          <w:sz w:val="24"/>
          <w:szCs w:val="24"/>
        </w:rPr>
      </w:pPr>
      <w:r>
        <w:rPr>
          <w:rFonts w:ascii="Times New Roman" w:hAnsi="Times New Roman"/>
          <w:sz w:val="24"/>
          <w:szCs w:val="24"/>
        </w:rPr>
        <w:t xml:space="preserve"> </w:t>
      </w:r>
      <w:r w:rsidR="006E2AAF">
        <w:rPr>
          <w:rFonts w:ascii="Times New Roman" w:hAnsi="Times New Roman"/>
          <w:sz w:val="24"/>
          <w:szCs w:val="24"/>
        </w:rPr>
        <w:t>L</w:t>
      </w:r>
      <w:r w:rsidR="00AE070E" w:rsidRPr="001E575C">
        <w:rPr>
          <w:rFonts w:ascii="Times New Roman" w:hAnsi="Times New Roman"/>
          <w:sz w:val="24"/>
          <w:szCs w:val="24"/>
        </w:rPr>
        <w:t xml:space="preserve">essons learned from </w:t>
      </w:r>
      <w:r w:rsidR="00DD55CA">
        <w:rPr>
          <w:rFonts w:ascii="Times New Roman" w:hAnsi="Times New Roman"/>
          <w:sz w:val="24"/>
          <w:szCs w:val="24"/>
        </w:rPr>
        <w:t xml:space="preserve">project related </w:t>
      </w:r>
      <w:r w:rsidR="00AE070E" w:rsidRPr="001E575C">
        <w:rPr>
          <w:rFonts w:ascii="Times New Roman" w:hAnsi="Times New Roman"/>
          <w:sz w:val="24"/>
          <w:szCs w:val="24"/>
        </w:rPr>
        <w:t xml:space="preserve">issues </w:t>
      </w:r>
      <w:r w:rsidR="00430775">
        <w:rPr>
          <w:rFonts w:ascii="Times New Roman" w:hAnsi="Times New Roman"/>
          <w:sz w:val="24"/>
          <w:szCs w:val="24"/>
        </w:rPr>
        <w:t>(</w:t>
      </w:r>
      <w:r>
        <w:rPr>
          <w:rFonts w:ascii="Times New Roman" w:hAnsi="Times New Roman"/>
          <w:sz w:val="24"/>
          <w:szCs w:val="24"/>
        </w:rPr>
        <w:t xml:space="preserve">on </w:t>
      </w:r>
      <w:r w:rsidR="00430775">
        <w:rPr>
          <w:rFonts w:ascii="Times New Roman" w:hAnsi="Times New Roman"/>
          <w:sz w:val="24"/>
          <w:szCs w:val="24"/>
        </w:rPr>
        <w:t>anything from</w:t>
      </w:r>
      <w:r w:rsidR="00F557A7">
        <w:rPr>
          <w:rFonts w:ascii="Times New Roman" w:hAnsi="Times New Roman"/>
          <w:sz w:val="24"/>
          <w:szCs w:val="24"/>
        </w:rPr>
        <w:t xml:space="preserve"> practice</w:t>
      </w:r>
      <w:r w:rsidR="006B34A1">
        <w:rPr>
          <w:rFonts w:ascii="Times New Roman" w:hAnsi="Times New Roman"/>
          <w:sz w:val="24"/>
          <w:szCs w:val="24"/>
        </w:rPr>
        <w:t>s</w:t>
      </w:r>
      <w:r w:rsidR="00F557A7">
        <w:rPr>
          <w:rFonts w:ascii="Times New Roman" w:hAnsi="Times New Roman"/>
          <w:sz w:val="24"/>
          <w:szCs w:val="24"/>
        </w:rPr>
        <w:t>,</w:t>
      </w:r>
      <w:r w:rsidR="00430775">
        <w:rPr>
          <w:rFonts w:ascii="Times New Roman" w:hAnsi="Times New Roman"/>
          <w:sz w:val="24"/>
          <w:szCs w:val="24"/>
        </w:rPr>
        <w:t xml:space="preserve"> plan</w:t>
      </w:r>
      <w:r w:rsidR="006B34A1">
        <w:rPr>
          <w:rFonts w:ascii="Times New Roman" w:hAnsi="Times New Roman"/>
          <w:sz w:val="24"/>
          <w:szCs w:val="24"/>
        </w:rPr>
        <w:t>s</w:t>
      </w:r>
      <w:r w:rsidR="00430775">
        <w:rPr>
          <w:rFonts w:ascii="Times New Roman" w:hAnsi="Times New Roman"/>
          <w:sz w:val="24"/>
          <w:szCs w:val="24"/>
        </w:rPr>
        <w:t xml:space="preserve">, </w:t>
      </w:r>
      <w:r w:rsidR="00F557A7">
        <w:rPr>
          <w:rFonts w:ascii="Times New Roman" w:hAnsi="Times New Roman"/>
          <w:sz w:val="24"/>
          <w:szCs w:val="24"/>
        </w:rPr>
        <w:t>process</w:t>
      </w:r>
      <w:r w:rsidR="006B34A1">
        <w:rPr>
          <w:rFonts w:ascii="Times New Roman" w:hAnsi="Times New Roman"/>
          <w:sz w:val="24"/>
          <w:szCs w:val="24"/>
        </w:rPr>
        <w:t>es</w:t>
      </w:r>
      <w:r w:rsidR="00430775">
        <w:rPr>
          <w:rFonts w:ascii="Times New Roman" w:hAnsi="Times New Roman"/>
          <w:sz w:val="24"/>
          <w:szCs w:val="24"/>
        </w:rPr>
        <w:t>,</w:t>
      </w:r>
      <w:r w:rsidR="00F557A7">
        <w:rPr>
          <w:rFonts w:ascii="Times New Roman" w:hAnsi="Times New Roman"/>
          <w:sz w:val="24"/>
          <w:szCs w:val="24"/>
        </w:rPr>
        <w:t xml:space="preserve"> roles, responsibility, reporting, techniques, </w:t>
      </w:r>
      <w:r w:rsidR="00415587">
        <w:rPr>
          <w:rFonts w:ascii="Times New Roman" w:hAnsi="Times New Roman"/>
          <w:sz w:val="24"/>
          <w:szCs w:val="24"/>
        </w:rPr>
        <w:t xml:space="preserve">and </w:t>
      </w:r>
      <w:r w:rsidR="00F557A7">
        <w:rPr>
          <w:rFonts w:ascii="Times New Roman" w:hAnsi="Times New Roman"/>
          <w:sz w:val="24"/>
          <w:szCs w:val="24"/>
        </w:rPr>
        <w:t xml:space="preserve">tools </w:t>
      </w:r>
      <w:r w:rsidR="00415587">
        <w:rPr>
          <w:rFonts w:ascii="Times New Roman" w:hAnsi="Times New Roman"/>
          <w:sz w:val="24"/>
          <w:szCs w:val="24"/>
        </w:rPr>
        <w:t>used</w:t>
      </w:r>
      <w:r w:rsidR="00F557A7">
        <w:rPr>
          <w:rFonts w:ascii="Times New Roman" w:hAnsi="Times New Roman"/>
          <w:sz w:val="24"/>
          <w:szCs w:val="24"/>
        </w:rPr>
        <w:t xml:space="preserve">) </w:t>
      </w:r>
      <w:r w:rsidR="00AE070E" w:rsidRPr="001E575C">
        <w:rPr>
          <w:rFonts w:ascii="Times New Roman" w:hAnsi="Times New Roman"/>
          <w:sz w:val="24"/>
          <w:szCs w:val="24"/>
        </w:rPr>
        <w:t>encountered</w:t>
      </w:r>
      <w:r w:rsidR="005468C5" w:rsidRPr="001E575C">
        <w:rPr>
          <w:rFonts w:ascii="Times New Roman" w:hAnsi="Times New Roman"/>
          <w:sz w:val="24"/>
          <w:szCs w:val="24"/>
        </w:rPr>
        <w:t xml:space="preserve"> on a weekly basis</w:t>
      </w:r>
      <w:r w:rsidR="00045EBE">
        <w:rPr>
          <w:rFonts w:ascii="Times New Roman" w:hAnsi="Times New Roman"/>
          <w:sz w:val="24"/>
          <w:szCs w:val="24"/>
        </w:rPr>
        <w:t>.</w:t>
      </w:r>
      <w:r w:rsidR="00AE070E" w:rsidRPr="001E575C">
        <w:rPr>
          <w:rFonts w:ascii="Times New Roman" w:hAnsi="Times New Roman"/>
          <w:sz w:val="24"/>
          <w:szCs w:val="24"/>
        </w:rPr>
        <w:t xml:space="preserve"> </w:t>
      </w:r>
      <w:r>
        <w:rPr>
          <w:rFonts w:ascii="Times New Roman" w:hAnsi="Times New Roman"/>
          <w:sz w:val="24"/>
          <w:szCs w:val="24"/>
        </w:rPr>
        <w:t>I</w:t>
      </w:r>
      <w:r w:rsidR="00415587">
        <w:rPr>
          <w:rFonts w:ascii="Times New Roman" w:hAnsi="Times New Roman"/>
          <w:sz w:val="24"/>
          <w:szCs w:val="24"/>
        </w:rPr>
        <w:t>ncluding i</w:t>
      </w:r>
      <w:r>
        <w:rPr>
          <w:rFonts w:ascii="Times New Roman" w:hAnsi="Times New Roman"/>
          <w:sz w:val="24"/>
          <w:szCs w:val="24"/>
        </w:rPr>
        <w:t xml:space="preserve">ssues </w:t>
      </w:r>
      <w:r w:rsidR="00415587">
        <w:rPr>
          <w:rFonts w:ascii="Times New Roman" w:hAnsi="Times New Roman"/>
          <w:sz w:val="24"/>
          <w:szCs w:val="24"/>
        </w:rPr>
        <w:t xml:space="preserve">that </w:t>
      </w:r>
      <w:r>
        <w:rPr>
          <w:rFonts w:ascii="Times New Roman" w:hAnsi="Times New Roman"/>
          <w:sz w:val="24"/>
          <w:szCs w:val="24"/>
        </w:rPr>
        <w:t xml:space="preserve">have </w:t>
      </w:r>
      <w:r w:rsidR="00415587">
        <w:rPr>
          <w:rFonts w:ascii="Times New Roman" w:hAnsi="Times New Roman"/>
          <w:sz w:val="24"/>
          <w:szCs w:val="24"/>
        </w:rPr>
        <w:t xml:space="preserve">an </w:t>
      </w:r>
      <w:r>
        <w:rPr>
          <w:rFonts w:ascii="Times New Roman" w:hAnsi="Times New Roman"/>
          <w:sz w:val="24"/>
          <w:szCs w:val="24"/>
        </w:rPr>
        <w:t xml:space="preserve">impact on </w:t>
      </w:r>
      <w:r w:rsidR="00415587">
        <w:rPr>
          <w:rFonts w:ascii="Times New Roman" w:hAnsi="Times New Roman"/>
          <w:sz w:val="24"/>
          <w:szCs w:val="24"/>
        </w:rPr>
        <w:t xml:space="preserve">the </w:t>
      </w:r>
      <w:r>
        <w:rPr>
          <w:rFonts w:ascii="Times New Roman" w:hAnsi="Times New Roman"/>
          <w:sz w:val="24"/>
          <w:szCs w:val="24"/>
        </w:rPr>
        <w:t>project outcome.</w:t>
      </w:r>
    </w:p>
    <w:p w14:paraId="4DEBF0F5" w14:textId="0AAD26A7" w:rsidR="00DC58DE" w:rsidRDefault="007A5A71" w:rsidP="00DC58DE">
      <w:pPr>
        <w:numPr>
          <w:ilvl w:val="1"/>
          <w:numId w:val="34"/>
        </w:numPr>
        <w:rPr>
          <w:rFonts w:ascii="Times New Roman" w:hAnsi="Times New Roman"/>
          <w:sz w:val="24"/>
          <w:szCs w:val="24"/>
        </w:rPr>
      </w:pPr>
      <w:r>
        <w:rPr>
          <w:rFonts w:ascii="Times New Roman" w:hAnsi="Times New Roman"/>
          <w:sz w:val="24"/>
          <w:szCs w:val="24"/>
        </w:rPr>
        <w:t>A</w:t>
      </w:r>
      <w:r w:rsidR="00DC58DE">
        <w:rPr>
          <w:rFonts w:ascii="Times New Roman" w:hAnsi="Times New Roman"/>
          <w:sz w:val="24"/>
          <w:szCs w:val="24"/>
        </w:rPr>
        <w:t xml:space="preserve">ny wow factor (anything) that brought success, which </w:t>
      </w:r>
      <w:proofErr w:type="gramStart"/>
      <w:r w:rsidR="00DC58DE">
        <w:rPr>
          <w:rFonts w:ascii="Times New Roman" w:hAnsi="Times New Roman"/>
          <w:sz w:val="24"/>
          <w:szCs w:val="24"/>
        </w:rPr>
        <w:t>you thing</w:t>
      </w:r>
      <w:proofErr w:type="gramEnd"/>
      <w:r w:rsidR="00DC58DE">
        <w:rPr>
          <w:rFonts w:ascii="Times New Roman" w:hAnsi="Times New Roman"/>
          <w:sz w:val="24"/>
          <w:szCs w:val="24"/>
        </w:rPr>
        <w:t xml:space="preserve"> should become part of the project from now on-wards or be part of any </w:t>
      </w:r>
      <w:r w:rsidR="006B34A1">
        <w:rPr>
          <w:rFonts w:ascii="Times New Roman" w:hAnsi="Times New Roman"/>
          <w:sz w:val="24"/>
          <w:szCs w:val="24"/>
        </w:rPr>
        <w:t xml:space="preserve">other </w:t>
      </w:r>
      <w:r w:rsidR="00DC58DE">
        <w:rPr>
          <w:rFonts w:ascii="Times New Roman" w:hAnsi="Times New Roman"/>
          <w:sz w:val="24"/>
          <w:szCs w:val="24"/>
        </w:rPr>
        <w:t xml:space="preserve">project. </w:t>
      </w:r>
    </w:p>
    <w:p w14:paraId="0A45F768" w14:textId="0FCE8CF9" w:rsidR="00DC58DE" w:rsidRDefault="007A5A71" w:rsidP="00DC58DE">
      <w:pPr>
        <w:numPr>
          <w:ilvl w:val="1"/>
          <w:numId w:val="34"/>
        </w:numPr>
        <w:rPr>
          <w:rFonts w:ascii="Times New Roman" w:hAnsi="Times New Roman"/>
          <w:sz w:val="24"/>
          <w:szCs w:val="24"/>
        </w:rPr>
      </w:pPr>
      <w:r>
        <w:rPr>
          <w:rFonts w:ascii="Times New Roman" w:hAnsi="Times New Roman"/>
          <w:sz w:val="24"/>
          <w:szCs w:val="24"/>
        </w:rPr>
        <w:t>C</w:t>
      </w:r>
      <w:r w:rsidR="00295809">
        <w:rPr>
          <w:rFonts w:ascii="Times New Roman" w:hAnsi="Times New Roman"/>
          <w:sz w:val="24"/>
          <w:szCs w:val="24"/>
        </w:rPr>
        <w:t xml:space="preserve">learly </w:t>
      </w:r>
      <w:r w:rsidR="004B2478">
        <w:rPr>
          <w:rFonts w:ascii="Times New Roman" w:hAnsi="Times New Roman"/>
          <w:sz w:val="24"/>
          <w:szCs w:val="24"/>
        </w:rPr>
        <w:t xml:space="preserve">provide </w:t>
      </w:r>
      <w:r w:rsidR="00295809">
        <w:rPr>
          <w:rFonts w:ascii="Times New Roman" w:hAnsi="Times New Roman"/>
          <w:sz w:val="24"/>
          <w:szCs w:val="24"/>
        </w:rPr>
        <w:t>critical</w:t>
      </w:r>
      <w:r w:rsidR="004B2478">
        <w:rPr>
          <w:rFonts w:ascii="Times New Roman" w:hAnsi="Times New Roman"/>
          <w:sz w:val="24"/>
          <w:szCs w:val="24"/>
        </w:rPr>
        <w:t xml:space="preserve"> reflection</w:t>
      </w:r>
      <w:r w:rsidR="00B86D96">
        <w:rPr>
          <w:rFonts w:ascii="Times New Roman" w:hAnsi="Times New Roman"/>
          <w:sz w:val="24"/>
          <w:szCs w:val="24"/>
        </w:rPr>
        <w:t xml:space="preserve"> on the issues and wow factor</w:t>
      </w:r>
      <w:r w:rsidR="006B34A1">
        <w:rPr>
          <w:rFonts w:ascii="Times New Roman" w:hAnsi="Times New Roman"/>
          <w:sz w:val="24"/>
          <w:szCs w:val="24"/>
        </w:rPr>
        <w:t>:</w:t>
      </w:r>
      <w:r w:rsidR="00DC58DE">
        <w:rPr>
          <w:rFonts w:ascii="Times New Roman" w:hAnsi="Times New Roman"/>
          <w:sz w:val="24"/>
          <w:szCs w:val="24"/>
        </w:rPr>
        <w:t xml:space="preserve"> </w:t>
      </w:r>
      <w:r w:rsidR="00430775">
        <w:rPr>
          <w:rFonts w:ascii="Times New Roman" w:hAnsi="Times New Roman"/>
          <w:sz w:val="24"/>
          <w:szCs w:val="24"/>
        </w:rPr>
        <w:t xml:space="preserve"> </w:t>
      </w:r>
    </w:p>
    <w:p w14:paraId="55689416" w14:textId="75A99A38" w:rsidR="00207F15" w:rsidRDefault="006B34A1" w:rsidP="00DC58DE">
      <w:pPr>
        <w:numPr>
          <w:ilvl w:val="2"/>
          <w:numId w:val="34"/>
        </w:numPr>
        <w:rPr>
          <w:rFonts w:ascii="Times New Roman" w:hAnsi="Times New Roman"/>
          <w:sz w:val="24"/>
          <w:szCs w:val="24"/>
        </w:rPr>
      </w:pPr>
      <w:r>
        <w:rPr>
          <w:rFonts w:ascii="Times New Roman" w:hAnsi="Times New Roman"/>
          <w:sz w:val="24"/>
          <w:szCs w:val="24"/>
        </w:rPr>
        <w:t xml:space="preserve">Issues- </w:t>
      </w:r>
      <w:r w:rsidR="00430775">
        <w:rPr>
          <w:rFonts w:ascii="Times New Roman" w:hAnsi="Times New Roman"/>
          <w:sz w:val="24"/>
          <w:szCs w:val="24"/>
        </w:rPr>
        <w:t xml:space="preserve">your view on how it should be improved so that </w:t>
      </w:r>
      <w:r w:rsidR="00207F15">
        <w:rPr>
          <w:rFonts w:ascii="Times New Roman" w:hAnsi="Times New Roman"/>
          <w:sz w:val="24"/>
          <w:szCs w:val="24"/>
        </w:rPr>
        <w:t xml:space="preserve">the </w:t>
      </w:r>
      <w:r w:rsidR="00430775">
        <w:rPr>
          <w:rFonts w:ascii="Times New Roman" w:hAnsi="Times New Roman"/>
          <w:sz w:val="24"/>
          <w:szCs w:val="24"/>
        </w:rPr>
        <w:t>next day or week the</w:t>
      </w:r>
      <w:r w:rsidR="00DC58DE">
        <w:rPr>
          <w:rFonts w:ascii="Times New Roman" w:hAnsi="Times New Roman"/>
          <w:sz w:val="24"/>
          <w:szCs w:val="24"/>
        </w:rPr>
        <w:t xml:space="preserve"> team has a chance of achieving a </w:t>
      </w:r>
      <w:r w:rsidR="00430775">
        <w:rPr>
          <w:rFonts w:ascii="Times New Roman" w:hAnsi="Times New Roman"/>
          <w:sz w:val="24"/>
          <w:szCs w:val="24"/>
        </w:rPr>
        <w:t>better outcome</w:t>
      </w:r>
      <w:r w:rsidR="00207F15">
        <w:rPr>
          <w:rFonts w:ascii="Times New Roman" w:hAnsi="Times New Roman"/>
          <w:sz w:val="24"/>
          <w:szCs w:val="24"/>
        </w:rPr>
        <w:t>, i</w:t>
      </w:r>
      <w:r w:rsidR="00DC58DE">
        <w:rPr>
          <w:rFonts w:ascii="Times New Roman" w:hAnsi="Times New Roman"/>
          <w:sz w:val="24"/>
          <w:szCs w:val="24"/>
        </w:rPr>
        <w:t>ncluding,</w:t>
      </w:r>
      <w:r w:rsidR="00207F15">
        <w:rPr>
          <w:rFonts w:ascii="Times New Roman" w:hAnsi="Times New Roman"/>
          <w:sz w:val="24"/>
          <w:szCs w:val="24"/>
        </w:rPr>
        <w:t xml:space="preserve"> having a</w:t>
      </w:r>
      <w:r w:rsidR="00DC58DE">
        <w:rPr>
          <w:rFonts w:ascii="Times New Roman" w:hAnsi="Times New Roman"/>
          <w:sz w:val="24"/>
          <w:szCs w:val="24"/>
        </w:rPr>
        <w:t xml:space="preserve"> plan in place for </w:t>
      </w:r>
      <w:r>
        <w:rPr>
          <w:rFonts w:ascii="Times New Roman" w:hAnsi="Times New Roman"/>
          <w:sz w:val="24"/>
          <w:szCs w:val="24"/>
        </w:rPr>
        <w:t>your R&amp;D project</w:t>
      </w:r>
    </w:p>
    <w:p w14:paraId="041D8A47" w14:textId="3EA77D72" w:rsidR="000221D5" w:rsidRDefault="006B34A1" w:rsidP="00DC58DE">
      <w:pPr>
        <w:numPr>
          <w:ilvl w:val="2"/>
          <w:numId w:val="34"/>
        </w:numPr>
        <w:rPr>
          <w:rFonts w:ascii="Times New Roman" w:hAnsi="Times New Roman"/>
          <w:sz w:val="24"/>
          <w:szCs w:val="24"/>
        </w:rPr>
      </w:pPr>
      <w:r>
        <w:rPr>
          <w:rFonts w:ascii="Times New Roman" w:hAnsi="Times New Roman"/>
          <w:sz w:val="24"/>
          <w:szCs w:val="24"/>
        </w:rPr>
        <w:t xml:space="preserve">Wow factor- </w:t>
      </w:r>
      <w:r w:rsidR="00F557A7">
        <w:rPr>
          <w:rFonts w:ascii="Times New Roman" w:hAnsi="Times New Roman"/>
          <w:sz w:val="24"/>
          <w:szCs w:val="24"/>
        </w:rPr>
        <w:t xml:space="preserve">best </w:t>
      </w:r>
      <w:r w:rsidR="000221D5">
        <w:rPr>
          <w:rFonts w:ascii="Times New Roman" w:hAnsi="Times New Roman"/>
          <w:sz w:val="24"/>
          <w:szCs w:val="24"/>
        </w:rPr>
        <w:t>practices</w:t>
      </w:r>
      <w:r w:rsidR="00F557A7">
        <w:rPr>
          <w:rFonts w:ascii="Times New Roman" w:hAnsi="Times New Roman"/>
          <w:sz w:val="24"/>
          <w:szCs w:val="24"/>
        </w:rPr>
        <w:t xml:space="preserve"> you will take forward to plan and execute your R&amp;D project.</w:t>
      </w:r>
      <w:r w:rsidR="00295809">
        <w:rPr>
          <w:rFonts w:ascii="Times New Roman" w:hAnsi="Times New Roman"/>
          <w:sz w:val="24"/>
          <w:szCs w:val="24"/>
        </w:rPr>
        <w:t xml:space="preserve"> </w:t>
      </w:r>
    </w:p>
    <w:p w14:paraId="6964ACD2" w14:textId="30FEFB9F" w:rsidR="00AE070E" w:rsidRDefault="00045EBE" w:rsidP="00DC58DE">
      <w:pPr>
        <w:numPr>
          <w:ilvl w:val="2"/>
          <w:numId w:val="34"/>
        </w:numPr>
        <w:rPr>
          <w:rFonts w:ascii="Times New Roman" w:hAnsi="Times New Roman"/>
          <w:sz w:val="24"/>
          <w:szCs w:val="24"/>
        </w:rPr>
      </w:pPr>
      <w:r>
        <w:rPr>
          <w:rFonts w:ascii="Times New Roman" w:hAnsi="Times New Roman"/>
          <w:sz w:val="24"/>
          <w:szCs w:val="24"/>
        </w:rPr>
        <w:t>This</w:t>
      </w:r>
      <w:r w:rsidR="000927D7" w:rsidRPr="001E575C">
        <w:rPr>
          <w:rFonts w:ascii="Times New Roman" w:hAnsi="Times New Roman"/>
          <w:sz w:val="24"/>
          <w:szCs w:val="24"/>
        </w:rPr>
        <w:t xml:space="preserve"> blog</w:t>
      </w:r>
      <w:r w:rsidR="00AE070E" w:rsidRPr="001E575C">
        <w:rPr>
          <w:rFonts w:ascii="Times New Roman" w:hAnsi="Times New Roman"/>
          <w:sz w:val="24"/>
          <w:szCs w:val="24"/>
        </w:rPr>
        <w:t xml:space="preserve"> should be </w:t>
      </w:r>
      <w:r>
        <w:rPr>
          <w:rFonts w:ascii="Times New Roman" w:hAnsi="Times New Roman"/>
          <w:sz w:val="24"/>
          <w:szCs w:val="24"/>
        </w:rPr>
        <w:t xml:space="preserve">updated </w:t>
      </w:r>
      <w:r w:rsidR="006B34A1">
        <w:rPr>
          <w:rFonts w:ascii="Times New Roman" w:hAnsi="Times New Roman"/>
          <w:sz w:val="24"/>
          <w:szCs w:val="24"/>
        </w:rPr>
        <w:t xml:space="preserve">weekly </w:t>
      </w:r>
      <w:r>
        <w:rPr>
          <w:rFonts w:ascii="Times New Roman" w:hAnsi="Times New Roman"/>
          <w:sz w:val="24"/>
          <w:szCs w:val="24"/>
        </w:rPr>
        <w:t>throughout</w:t>
      </w:r>
      <w:r w:rsidR="00AE070E" w:rsidRPr="001E575C">
        <w:rPr>
          <w:rFonts w:ascii="Times New Roman" w:hAnsi="Times New Roman"/>
          <w:sz w:val="24"/>
          <w:szCs w:val="24"/>
        </w:rPr>
        <w:t xml:space="preserve"> the project.</w:t>
      </w:r>
      <w:r w:rsidR="005468C5" w:rsidRPr="001E575C">
        <w:rPr>
          <w:rFonts w:ascii="Times New Roman" w:hAnsi="Times New Roman"/>
          <w:sz w:val="24"/>
          <w:szCs w:val="24"/>
        </w:rPr>
        <w:t xml:space="preserve"> This is an individual work</w:t>
      </w:r>
      <w:r w:rsidR="00415587">
        <w:rPr>
          <w:rFonts w:ascii="Times New Roman" w:hAnsi="Times New Roman"/>
          <w:sz w:val="24"/>
          <w:szCs w:val="24"/>
        </w:rPr>
        <w:t xml:space="preserve"> component</w:t>
      </w:r>
      <w:r w:rsidR="000927D7" w:rsidRPr="001E575C">
        <w:rPr>
          <w:rFonts w:ascii="Times New Roman" w:hAnsi="Times New Roman"/>
          <w:sz w:val="24"/>
          <w:szCs w:val="24"/>
        </w:rPr>
        <w:t>.</w:t>
      </w:r>
    </w:p>
    <w:p w14:paraId="65C96838" w14:textId="789E51C7" w:rsidR="00295809" w:rsidRDefault="00415587" w:rsidP="007A5A71">
      <w:pPr>
        <w:numPr>
          <w:ilvl w:val="1"/>
          <w:numId w:val="34"/>
        </w:numPr>
        <w:rPr>
          <w:rFonts w:ascii="Times New Roman" w:hAnsi="Times New Roman"/>
          <w:sz w:val="24"/>
          <w:szCs w:val="24"/>
        </w:rPr>
      </w:pPr>
      <w:r>
        <w:rPr>
          <w:rFonts w:ascii="Times New Roman" w:hAnsi="Times New Roman"/>
          <w:sz w:val="24"/>
          <w:szCs w:val="24"/>
        </w:rPr>
        <w:t>Blogging s</w:t>
      </w:r>
      <w:r w:rsidR="00430775">
        <w:rPr>
          <w:rFonts w:ascii="Times New Roman" w:hAnsi="Times New Roman"/>
          <w:sz w:val="24"/>
          <w:szCs w:val="24"/>
        </w:rPr>
        <w:t xml:space="preserve">pace on Blackboard </w:t>
      </w:r>
      <w:r w:rsidR="006B34A1">
        <w:rPr>
          <w:rFonts w:ascii="Times New Roman" w:hAnsi="Times New Roman"/>
          <w:sz w:val="24"/>
          <w:szCs w:val="24"/>
        </w:rPr>
        <w:t xml:space="preserve">is provided </w:t>
      </w:r>
      <w:r w:rsidR="00430775">
        <w:rPr>
          <w:rFonts w:ascii="Times New Roman" w:hAnsi="Times New Roman"/>
          <w:sz w:val="24"/>
          <w:szCs w:val="24"/>
        </w:rPr>
        <w:t>for your individual blog</w:t>
      </w:r>
    </w:p>
    <w:p w14:paraId="2C1BE6DA" w14:textId="3484CB20" w:rsidR="00430775" w:rsidRDefault="00430775" w:rsidP="007A5A71">
      <w:pPr>
        <w:numPr>
          <w:ilvl w:val="1"/>
          <w:numId w:val="34"/>
        </w:numPr>
        <w:rPr>
          <w:rFonts w:ascii="Times New Roman" w:hAnsi="Times New Roman"/>
          <w:sz w:val="24"/>
          <w:szCs w:val="24"/>
        </w:rPr>
      </w:pPr>
      <w:r>
        <w:rPr>
          <w:rFonts w:ascii="Times New Roman" w:hAnsi="Times New Roman"/>
          <w:sz w:val="24"/>
          <w:szCs w:val="24"/>
        </w:rPr>
        <w:t>No one else will be able to view your blog except for the teaching team</w:t>
      </w:r>
    </w:p>
    <w:p w14:paraId="65715A7F" w14:textId="77777777" w:rsidR="00430775" w:rsidRPr="00430775" w:rsidRDefault="00430775" w:rsidP="00AA322D">
      <w:pPr>
        <w:pStyle w:val="ListParagraph"/>
        <w:ind w:left="1800"/>
        <w:rPr>
          <w:rFonts w:ascii="Times New Roman" w:hAnsi="Times New Roman"/>
          <w:sz w:val="24"/>
          <w:szCs w:val="24"/>
        </w:rPr>
      </w:pPr>
    </w:p>
    <w:p w14:paraId="5646F205" w14:textId="0F52E952" w:rsidR="00AE070E" w:rsidRPr="001E575C" w:rsidRDefault="005468C5" w:rsidP="001E575C">
      <w:pPr>
        <w:numPr>
          <w:ilvl w:val="0"/>
          <w:numId w:val="34"/>
        </w:numPr>
        <w:rPr>
          <w:rFonts w:ascii="Times New Roman" w:hAnsi="Times New Roman"/>
          <w:sz w:val="24"/>
          <w:szCs w:val="24"/>
        </w:rPr>
      </w:pPr>
      <w:r w:rsidRPr="001E575C">
        <w:rPr>
          <w:rFonts w:ascii="Times New Roman" w:hAnsi="Times New Roman"/>
          <w:sz w:val="24"/>
          <w:szCs w:val="24"/>
        </w:rPr>
        <w:t xml:space="preserve">Each team will be allocated </w:t>
      </w:r>
      <w:r w:rsidR="000927D7" w:rsidRPr="001E575C">
        <w:rPr>
          <w:rFonts w:ascii="Times New Roman" w:hAnsi="Times New Roman"/>
          <w:sz w:val="24"/>
          <w:szCs w:val="24"/>
        </w:rPr>
        <w:t xml:space="preserve">a </w:t>
      </w:r>
      <w:r w:rsidRPr="001E575C">
        <w:rPr>
          <w:rFonts w:ascii="Times New Roman" w:hAnsi="Times New Roman"/>
          <w:sz w:val="24"/>
          <w:szCs w:val="24"/>
        </w:rPr>
        <w:t xml:space="preserve">Wiki space on </w:t>
      </w:r>
      <w:r w:rsidR="00415587">
        <w:rPr>
          <w:rFonts w:ascii="Times New Roman" w:hAnsi="Times New Roman"/>
          <w:sz w:val="24"/>
          <w:szCs w:val="24"/>
        </w:rPr>
        <w:t>Blackboard</w:t>
      </w:r>
      <w:r w:rsidRPr="001E575C">
        <w:rPr>
          <w:rFonts w:ascii="Times New Roman" w:hAnsi="Times New Roman"/>
          <w:sz w:val="24"/>
          <w:szCs w:val="24"/>
        </w:rPr>
        <w:t>.</w:t>
      </w:r>
      <w:r w:rsidR="00DB518B">
        <w:rPr>
          <w:rFonts w:ascii="Times New Roman" w:hAnsi="Times New Roman"/>
          <w:sz w:val="24"/>
          <w:szCs w:val="24"/>
        </w:rPr>
        <w:t xml:space="preserve"> </w:t>
      </w:r>
      <w:r w:rsidRPr="001E575C">
        <w:rPr>
          <w:rFonts w:ascii="Times New Roman" w:hAnsi="Times New Roman"/>
          <w:sz w:val="24"/>
          <w:szCs w:val="24"/>
        </w:rPr>
        <w:t xml:space="preserve">This Wiki space must be used by teams to save all the project artefacts </w:t>
      </w:r>
      <w:r w:rsidR="000927D7" w:rsidRPr="001E575C">
        <w:rPr>
          <w:rFonts w:ascii="Times New Roman" w:hAnsi="Times New Roman"/>
          <w:sz w:val="24"/>
          <w:szCs w:val="24"/>
        </w:rPr>
        <w:t>(</w:t>
      </w:r>
      <w:r w:rsidRPr="001E575C">
        <w:rPr>
          <w:rFonts w:ascii="Times New Roman" w:hAnsi="Times New Roman"/>
          <w:sz w:val="24"/>
          <w:szCs w:val="24"/>
        </w:rPr>
        <w:t xml:space="preserve">plans and documents), including </w:t>
      </w:r>
      <w:r w:rsidR="000927D7" w:rsidRPr="001E575C">
        <w:rPr>
          <w:rFonts w:ascii="Times New Roman" w:hAnsi="Times New Roman"/>
          <w:sz w:val="24"/>
          <w:szCs w:val="24"/>
        </w:rPr>
        <w:t xml:space="preserve">using it to create the </w:t>
      </w:r>
      <w:r w:rsidRPr="001E575C">
        <w:rPr>
          <w:rFonts w:ascii="Times New Roman" w:hAnsi="Times New Roman"/>
          <w:sz w:val="24"/>
          <w:szCs w:val="24"/>
        </w:rPr>
        <w:t xml:space="preserve">actual Wiki </w:t>
      </w:r>
      <w:r w:rsidR="00994307" w:rsidRPr="00994307">
        <w:rPr>
          <w:rFonts w:ascii="Times New Roman" w:hAnsi="Times New Roman"/>
          <w:b/>
          <w:sz w:val="24"/>
          <w:szCs w:val="24"/>
          <w:u w:val="single"/>
        </w:rPr>
        <w:t>(should be created in the last week of this assignment)</w:t>
      </w:r>
      <w:r w:rsidR="00994307">
        <w:rPr>
          <w:rFonts w:ascii="Times New Roman" w:hAnsi="Times New Roman"/>
          <w:sz w:val="24"/>
          <w:szCs w:val="24"/>
        </w:rPr>
        <w:t xml:space="preserve"> </w:t>
      </w:r>
      <w:r w:rsidR="000927D7" w:rsidRPr="001E575C">
        <w:rPr>
          <w:rFonts w:ascii="Times New Roman" w:hAnsi="Times New Roman"/>
          <w:sz w:val="24"/>
          <w:szCs w:val="24"/>
        </w:rPr>
        <w:t>on</w:t>
      </w:r>
      <w:r w:rsidRPr="001E575C">
        <w:rPr>
          <w:rFonts w:ascii="Times New Roman" w:hAnsi="Times New Roman"/>
          <w:sz w:val="24"/>
          <w:szCs w:val="24"/>
        </w:rPr>
        <w:t xml:space="preserve"> two PMS.</w:t>
      </w:r>
      <w:r w:rsidR="00FC7DD3">
        <w:rPr>
          <w:rFonts w:ascii="Times New Roman" w:hAnsi="Times New Roman"/>
          <w:sz w:val="24"/>
          <w:szCs w:val="24"/>
        </w:rPr>
        <w:t xml:space="preserve"> Please </w:t>
      </w:r>
      <w:r w:rsidR="00415587">
        <w:rPr>
          <w:rFonts w:ascii="Times New Roman" w:hAnsi="Times New Roman"/>
          <w:sz w:val="24"/>
          <w:szCs w:val="24"/>
        </w:rPr>
        <w:t>N</w:t>
      </w:r>
      <w:r w:rsidR="00FC7DD3">
        <w:rPr>
          <w:rFonts w:ascii="Times New Roman" w:hAnsi="Times New Roman"/>
          <w:sz w:val="24"/>
          <w:szCs w:val="24"/>
        </w:rPr>
        <w:t xml:space="preserve">ote: if </w:t>
      </w:r>
      <w:r w:rsidR="000927D7" w:rsidRPr="001E575C">
        <w:rPr>
          <w:rFonts w:ascii="Times New Roman" w:hAnsi="Times New Roman"/>
          <w:sz w:val="24"/>
          <w:szCs w:val="24"/>
        </w:rPr>
        <w:t>plan</w:t>
      </w:r>
      <w:r w:rsidR="006B34A1">
        <w:rPr>
          <w:rFonts w:ascii="Times New Roman" w:hAnsi="Times New Roman"/>
          <w:sz w:val="24"/>
          <w:szCs w:val="24"/>
        </w:rPr>
        <w:t>s</w:t>
      </w:r>
      <w:r w:rsidR="000927D7" w:rsidRPr="001E575C">
        <w:rPr>
          <w:rFonts w:ascii="Times New Roman" w:hAnsi="Times New Roman"/>
          <w:sz w:val="24"/>
          <w:szCs w:val="24"/>
        </w:rPr>
        <w:t xml:space="preserve"> or document</w:t>
      </w:r>
      <w:r w:rsidR="006B34A1">
        <w:rPr>
          <w:rFonts w:ascii="Times New Roman" w:hAnsi="Times New Roman"/>
          <w:sz w:val="24"/>
          <w:szCs w:val="24"/>
        </w:rPr>
        <w:t>s</w:t>
      </w:r>
      <w:r w:rsidR="000927D7" w:rsidRPr="001E575C">
        <w:rPr>
          <w:rFonts w:ascii="Times New Roman" w:hAnsi="Times New Roman"/>
          <w:sz w:val="24"/>
          <w:szCs w:val="24"/>
        </w:rPr>
        <w:t xml:space="preserve"> </w:t>
      </w:r>
      <w:r w:rsidR="006B34A1">
        <w:rPr>
          <w:rFonts w:ascii="Times New Roman" w:hAnsi="Times New Roman"/>
          <w:sz w:val="24"/>
          <w:szCs w:val="24"/>
        </w:rPr>
        <w:t>change</w:t>
      </w:r>
      <w:r w:rsidR="000927D7" w:rsidRPr="001E575C">
        <w:rPr>
          <w:rFonts w:ascii="Times New Roman" w:hAnsi="Times New Roman"/>
          <w:sz w:val="24"/>
          <w:szCs w:val="24"/>
        </w:rPr>
        <w:t xml:space="preserve"> or </w:t>
      </w:r>
      <w:r w:rsidR="006B34A1">
        <w:rPr>
          <w:rFonts w:ascii="Times New Roman" w:hAnsi="Times New Roman"/>
          <w:sz w:val="24"/>
          <w:szCs w:val="24"/>
        </w:rPr>
        <w:t xml:space="preserve">are </w:t>
      </w:r>
      <w:r w:rsidR="000927D7" w:rsidRPr="001E575C">
        <w:rPr>
          <w:rFonts w:ascii="Times New Roman" w:hAnsi="Times New Roman"/>
          <w:sz w:val="24"/>
          <w:szCs w:val="24"/>
        </w:rPr>
        <w:t xml:space="preserve">updated save </w:t>
      </w:r>
      <w:r w:rsidR="006B34A1">
        <w:rPr>
          <w:rFonts w:ascii="Times New Roman" w:hAnsi="Times New Roman"/>
          <w:sz w:val="24"/>
          <w:szCs w:val="24"/>
        </w:rPr>
        <w:t>them as</w:t>
      </w:r>
      <w:r w:rsidR="000927D7" w:rsidRPr="001E575C">
        <w:rPr>
          <w:rFonts w:ascii="Times New Roman" w:hAnsi="Times New Roman"/>
          <w:sz w:val="24"/>
          <w:szCs w:val="24"/>
        </w:rPr>
        <w:t xml:space="preserve"> different </w:t>
      </w:r>
      <w:r w:rsidR="00FC7DD3">
        <w:rPr>
          <w:rFonts w:ascii="Times New Roman" w:hAnsi="Times New Roman"/>
          <w:sz w:val="24"/>
          <w:szCs w:val="24"/>
        </w:rPr>
        <w:t>version</w:t>
      </w:r>
      <w:r w:rsidR="006B34A1">
        <w:rPr>
          <w:rFonts w:ascii="Times New Roman" w:hAnsi="Times New Roman"/>
          <w:sz w:val="24"/>
          <w:szCs w:val="24"/>
        </w:rPr>
        <w:t>s</w:t>
      </w:r>
      <w:r w:rsidR="00FC7DD3">
        <w:rPr>
          <w:rFonts w:ascii="Times New Roman" w:hAnsi="Times New Roman"/>
          <w:sz w:val="24"/>
          <w:szCs w:val="24"/>
        </w:rPr>
        <w:t xml:space="preserve"> so that your team </w:t>
      </w:r>
      <w:r w:rsidR="006B34A1">
        <w:rPr>
          <w:rFonts w:ascii="Times New Roman" w:hAnsi="Times New Roman"/>
          <w:sz w:val="24"/>
          <w:szCs w:val="24"/>
        </w:rPr>
        <w:t>has a</w:t>
      </w:r>
      <w:r w:rsidR="00FC7DD3">
        <w:rPr>
          <w:rFonts w:ascii="Times New Roman" w:hAnsi="Times New Roman"/>
          <w:sz w:val="24"/>
          <w:szCs w:val="24"/>
        </w:rPr>
        <w:t xml:space="preserve"> change history of all </w:t>
      </w:r>
      <w:r w:rsidR="006B34A1">
        <w:rPr>
          <w:rFonts w:ascii="Times New Roman" w:hAnsi="Times New Roman"/>
          <w:sz w:val="24"/>
          <w:szCs w:val="24"/>
        </w:rPr>
        <w:t xml:space="preserve">plans and </w:t>
      </w:r>
      <w:r w:rsidR="00FC7DD3">
        <w:rPr>
          <w:rFonts w:ascii="Times New Roman" w:hAnsi="Times New Roman"/>
          <w:sz w:val="24"/>
          <w:szCs w:val="24"/>
        </w:rPr>
        <w:t>documents</w:t>
      </w:r>
      <w:r w:rsidR="000927D7" w:rsidRPr="001E575C">
        <w:rPr>
          <w:rFonts w:ascii="Times New Roman" w:hAnsi="Times New Roman"/>
          <w:sz w:val="24"/>
          <w:szCs w:val="24"/>
        </w:rPr>
        <w:t>.</w:t>
      </w:r>
      <w:r w:rsidR="00DB518B">
        <w:rPr>
          <w:rFonts w:ascii="Times New Roman" w:hAnsi="Times New Roman"/>
          <w:sz w:val="24"/>
          <w:szCs w:val="24"/>
        </w:rPr>
        <w:t xml:space="preserve"> </w:t>
      </w:r>
    </w:p>
    <w:p w14:paraId="7ABF7BB6" w14:textId="33F123FF" w:rsidR="00025A5C" w:rsidRDefault="007A5A71" w:rsidP="00D66484">
      <w:pPr>
        <w:numPr>
          <w:ilvl w:val="0"/>
          <w:numId w:val="34"/>
        </w:numPr>
        <w:rPr>
          <w:rFonts w:ascii="Times New Roman" w:hAnsi="Times New Roman"/>
          <w:sz w:val="24"/>
          <w:szCs w:val="24"/>
        </w:rPr>
      </w:pPr>
      <w:r>
        <w:rPr>
          <w:rFonts w:ascii="Times New Roman" w:hAnsi="Times New Roman"/>
          <w:sz w:val="24"/>
          <w:szCs w:val="24"/>
        </w:rPr>
        <w:t>For creating project plans and documents, s</w:t>
      </w:r>
      <w:r w:rsidR="00025A5C" w:rsidRPr="00543E39">
        <w:rPr>
          <w:rFonts w:ascii="Times New Roman" w:hAnsi="Times New Roman"/>
          <w:sz w:val="24"/>
          <w:szCs w:val="24"/>
        </w:rPr>
        <w:t xml:space="preserve">elect templates either from </w:t>
      </w:r>
      <w:r w:rsidR="00415587">
        <w:rPr>
          <w:rFonts w:ascii="Times New Roman" w:hAnsi="Times New Roman"/>
          <w:sz w:val="24"/>
          <w:szCs w:val="24"/>
        </w:rPr>
        <w:t xml:space="preserve">Blackboard </w:t>
      </w:r>
      <w:r w:rsidR="00025A5C" w:rsidRPr="00543E39">
        <w:rPr>
          <w:rFonts w:ascii="Times New Roman" w:hAnsi="Times New Roman"/>
          <w:sz w:val="24"/>
          <w:szCs w:val="24"/>
        </w:rPr>
        <w:t>or from some other source</w:t>
      </w:r>
      <w:r>
        <w:rPr>
          <w:rFonts w:ascii="Times New Roman" w:hAnsi="Times New Roman"/>
          <w:sz w:val="24"/>
          <w:szCs w:val="24"/>
        </w:rPr>
        <w:t xml:space="preserve"> (</w:t>
      </w:r>
      <w:r w:rsidR="00025A5C" w:rsidRPr="00543E39">
        <w:rPr>
          <w:rFonts w:ascii="Times New Roman" w:hAnsi="Times New Roman"/>
          <w:sz w:val="24"/>
          <w:szCs w:val="24"/>
        </w:rPr>
        <w:t xml:space="preserve">acknowledging </w:t>
      </w:r>
      <w:r w:rsidR="00415587">
        <w:rPr>
          <w:rFonts w:ascii="Times New Roman" w:hAnsi="Times New Roman"/>
          <w:sz w:val="24"/>
          <w:szCs w:val="24"/>
        </w:rPr>
        <w:t xml:space="preserve">your </w:t>
      </w:r>
      <w:r w:rsidR="00025A5C" w:rsidRPr="00543E39">
        <w:rPr>
          <w:rFonts w:ascii="Times New Roman" w:hAnsi="Times New Roman"/>
          <w:sz w:val="24"/>
          <w:szCs w:val="24"/>
        </w:rPr>
        <w:t>source</w:t>
      </w:r>
      <w:r>
        <w:rPr>
          <w:rFonts w:ascii="Times New Roman" w:hAnsi="Times New Roman"/>
          <w:sz w:val="24"/>
          <w:szCs w:val="24"/>
        </w:rPr>
        <w:t>)</w:t>
      </w:r>
      <w:r w:rsidR="00025A5C" w:rsidRPr="00543E39">
        <w:rPr>
          <w:rFonts w:ascii="Times New Roman" w:hAnsi="Times New Roman"/>
          <w:sz w:val="24"/>
          <w:szCs w:val="24"/>
        </w:rPr>
        <w:t>.</w:t>
      </w:r>
      <w:r w:rsidR="00D66484">
        <w:rPr>
          <w:rFonts w:ascii="Times New Roman" w:hAnsi="Times New Roman"/>
          <w:sz w:val="24"/>
          <w:szCs w:val="24"/>
        </w:rPr>
        <w:t xml:space="preserve"> </w:t>
      </w:r>
      <w:r w:rsidR="00CF2C08">
        <w:rPr>
          <w:rFonts w:ascii="Times New Roman" w:hAnsi="Times New Roman"/>
          <w:sz w:val="24"/>
          <w:szCs w:val="24"/>
        </w:rPr>
        <w:t xml:space="preserve">When selecting </w:t>
      </w:r>
      <w:r w:rsidR="006B34A1">
        <w:rPr>
          <w:rFonts w:ascii="Times New Roman" w:hAnsi="Times New Roman"/>
          <w:sz w:val="24"/>
          <w:szCs w:val="24"/>
        </w:rPr>
        <w:t xml:space="preserve">a </w:t>
      </w:r>
      <w:r w:rsidR="00CF2C08">
        <w:rPr>
          <w:rFonts w:ascii="Times New Roman" w:hAnsi="Times New Roman"/>
          <w:sz w:val="24"/>
          <w:szCs w:val="24"/>
        </w:rPr>
        <w:t xml:space="preserve">template consider if the template is appropriate for the purpose. </w:t>
      </w:r>
      <w:r w:rsidR="00D66484" w:rsidRPr="00D66484">
        <w:rPr>
          <w:rFonts w:ascii="Times New Roman" w:hAnsi="Times New Roman"/>
          <w:sz w:val="24"/>
          <w:szCs w:val="24"/>
        </w:rPr>
        <w:t xml:space="preserve">The </w:t>
      </w:r>
      <w:r w:rsidR="00025A5C" w:rsidRPr="00D66484">
        <w:rPr>
          <w:rFonts w:ascii="Times New Roman" w:hAnsi="Times New Roman"/>
          <w:i/>
          <w:sz w:val="24"/>
          <w:szCs w:val="24"/>
        </w:rPr>
        <w:t>content</w:t>
      </w:r>
      <w:r w:rsidR="00025A5C" w:rsidRPr="00D66484">
        <w:rPr>
          <w:rFonts w:ascii="Times New Roman" w:hAnsi="Times New Roman"/>
          <w:sz w:val="24"/>
          <w:szCs w:val="24"/>
        </w:rPr>
        <w:t xml:space="preserve"> of the templates will be the main criteria </w:t>
      </w:r>
      <w:r w:rsidR="00D66484" w:rsidRPr="00D66484">
        <w:rPr>
          <w:rFonts w:ascii="Times New Roman" w:hAnsi="Times New Roman"/>
          <w:sz w:val="24"/>
          <w:szCs w:val="24"/>
        </w:rPr>
        <w:t>for judging</w:t>
      </w:r>
      <w:r w:rsidR="00025A5C" w:rsidRPr="00D66484">
        <w:rPr>
          <w:rFonts w:ascii="Times New Roman" w:hAnsi="Times New Roman"/>
          <w:sz w:val="24"/>
          <w:szCs w:val="24"/>
        </w:rPr>
        <w:t xml:space="preserve"> </w:t>
      </w:r>
      <w:r w:rsidR="00415587">
        <w:rPr>
          <w:rFonts w:ascii="Times New Roman" w:hAnsi="Times New Roman"/>
          <w:sz w:val="24"/>
          <w:szCs w:val="24"/>
        </w:rPr>
        <w:t xml:space="preserve">the </w:t>
      </w:r>
      <w:r w:rsidR="00025A5C" w:rsidRPr="00D66484">
        <w:rPr>
          <w:rFonts w:ascii="Times New Roman" w:hAnsi="Times New Roman"/>
          <w:sz w:val="24"/>
          <w:szCs w:val="24"/>
        </w:rPr>
        <w:t>quality</w:t>
      </w:r>
      <w:r w:rsidR="00415587">
        <w:rPr>
          <w:rFonts w:ascii="Times New Roman" w:hAnsi="Times New Roman"/>
          <w:sz w:val="24"/>
          <w:szCs w:val="24"/>
        </w:rPr>
        <w:t xml:space="preserve"> of your work</w:t>
      </w:r>
      <w:r w:rsidR="00CF2C08">
        <w:rPr>
          <w:rFonts w:ascii="Times New Roman" w:hAnsi="Times New Roman"/>
          <w:sz w:val="24"/>
          <w:szCs w:val="24"/>
        </w:rPr>
        <w:t>.</w:t>
      </w:r>
    </w:p>
    <w:p w14:paraId="6BCD0482" w14:textId="35FE1957" w:rsidR="006B34A1" w:rsidRPr="00D66484" w:rsidRDefault="006B34A1" w:rsidP="00D66484">
      <w:pPr>
        <w:numPr>
          <w:ilvl w:val="0"/>
          <w:numId w:val="34"/>
        </w:numPr>
        <w:rPr>
          <w:rFonts w:ascii="Times New Roman" w:hAnsi="Times New Roman"/>
          <w:sz w:val="24"/>
          <w:szCs w:val="24"/>
        </w:rPr>
      </w:pPr>
      <w:r>
        <w:rPr>
          <w:rFonts w:ascii="Times New Roman" w:hAnsi="Times New Roman"/>
          <w:sz w:val="24"/>
          <w:szCs w:val="24"/>
        </w:rPr>
        <w:t>Develop a good understanding o</w:t>
      </w:r>
      <w:r w:rsidR="00415587">
        <w:rPr>
          <w:rFonts w:ascii="Times New Roman" w:hAnsi="Times New Roman"/>
          <w:sz w:val="24"/>
          <w:szCs w:val="24"/>
        </w:rPr>
        <w:t>f</w:t>
      </w:r>
      <w:r>
        <w:rPr>
          <w:rFonts w:ascii="Times New Roman" w:hAnsi="Times New Roman"/>
          <w:sz w:val="24"/>
          <w:szCs w:val="24"/>
        </w:rPr>
        <w:t xml:space="preserve"> each plan and document that you are being asked to develop for this assignment; you will need them to develop your team</w:t>
      </w:r>
      <w:r w:rsidR="009E01DA">
        <w:rPr>
          <w:rFonts w:ascii="Times New Roman" w:hAnsi="Times New Roman"/>
          <w:sz w:val="24"/>
          <w:szCs w:val="24"/>
        </w:rPr>
        <w:t>’s</w:t>
      </w:r>
      <w:r>
        <w:rPr>
          <w:rFonts w:ascii="Times New Roman" w:hAnsi="Times New Roman"/>
          <w:sz w:val="24"/>
          <w:szCs w:val="24"/>
        </w:rPr>
        <w:t xml:space="preserve"> proposal for your R&amp;D project next semester. </w:t>
      </w:r>
    </w:p>
    <w:p w14:paraId="1EF9E36A" w14:textId="77777777" w:rsidR="001E575C" w:rsidRDefault="001E575C">
      <w:pPr>
        <w:rPr>
          <w:rFonts w:ascii="Times New Roman" w:hAnsi="Times New Roman"/>
          <w:sz w:val="24"/>
          <w:szCs w:val="24"/>
        </w:rPr>
      </w:pPr>
      <w:r>
        <w:rPr>
          <w:rFonts w:ascii="Times New Roman" w:hAnsi="Times New Roman"/>
          <w:sz w:val="24"/>
          <w:szCs w:val="24"/>
        </w:rPr>
        <w:br w:type="page"/>
      </w:r>
    </w:p>
    <w:p w14:paraId="73961B5E" w14:textId="67A45F33" w:rsidR="005560F6" w:rsidRDefault="00FB56BF" w:rsidP="00FB56BF">
      <w:pPr>
        <w:rPr>
          <w:rFonts w:ascii="Times New Roman" w:hAnsi="Times New Roman"/>
          <w:sz w:val="24"/>
          <w:szCs w:val="24"/>
        </w:rPr>
      </w:pPr>
      <w:r w:rsidRPr="00543E39">
        <w:rPr>
          <w:rFonts w:ascii="Times New Roman" w:hAnsi="Times New Roman"/>
          <w:sz w:val="24"/>
          <w:szCs w:val="24"/>
        </w:rPr>
        <w:lastRenderedPageBreak/>
        <w:t>This assignment will be m</w:t>
      </w:r>
      <w:r w:rsidR="00B76373" w:rsidRPr="00543E39">
        <w:rPr>
          <w:rFonts w:ascii="Times New Roman" w:hAnsi="Times New Roman"/>
          <w:sz w:val="24"/>
          <w:szCs w:val="24"/>
        </w:rPr>
        <w:t>arked out of 100%</w:t>
      </w:r>
      <w:r w:rsidR="00CF2C08">
        <w:rPr>
          <w:rFonts w:ascii="Times New Roman" w:hAnsi="Times New Roman"/>
          <w:sz w:val="24"/>
          <w:szCs w:val="24"/>
        </w:rPr>
        <w:t>,</w:t>
      </w:r>
      <w:r w:rsidRPr="00543E39">
        <w:rPr>
          <w:rFonts w:ascii="Times New Roman" w:hAnsi="Times New Roman"/>
          <w:sz w:val="24"/>
          <w:szCs w:val="24"/>
        </w:rPr>
        <w:t xml:space="preserve"> and it c</w:t>
      </w:r>
      <w:r w:rsidR="00970604">
        <w:rPr>
          <w:rFonts w:ascii="Times New Roman" w:hAnsi="Times New Roman"/>
          <w:sz w:val="24"/>
          <w:szCs w:val="24"/>
        </w:rPr>
        <w:t>ontributes 4</w:t>
      </w:r>
      <w:r w:rsidR="00B76373" w:rsidRPr="00543E39">
        <w:rPr>
          <w:rFonts w:ascii="Times New Roman" w:hAnsi="Times New Roman"/>
          <w:sz w:val="24"/>
          <w:szCs w:val="24"/>
        </w:rPr>
        <w:t>0</w:t>
      </w:r>
      <w:r w:rsidR="005560F6" w:rsidRPr="00543E39">
        <w:rPr>
          <w:rFonts w:ascii="Times New Roman" w:hAnsi="Times New Roman"/>
          <w:sz w:val="24"/>
          <w:szCs w:val="24"/>
        </w:rPr>
        <w:t>% of the final mark for the paper</w:t>
      </w:r>
      <w:r w:rsidRPr="00543E39">
        <w:rPr>
          <w:rFonts w:ascii="Times New Roman" w:hAnsi="Times New Roman"/>
          <w:sz w:val="24"/>
          <w:szCs w:val="24"/>
        </w:rPr>
        <w:t>.</w:t>
      </w:r>
    </w:p>
    <w:p w14:paraId="2F0E35E4" w14:textId="3BF5A152" w:rsidR="005A656A" w:rsidRPr="00543E39" w:rsidRDefault="005A656A" w:rsidP="00FB56BF">
      <w:pPr>
        <w:rPr>
          <w:rFonts w:ascii="Times New Roman" w:hAnsi="Times New Roman"/>
          <w:sz w:val="24"/>
          <w:szCs w:val="24"/>
        </w:rPr>
      </w:pPr>
      <w:r>
        <w:rPr>
          <w:rFonts w:ascii="Times New Roman" w:hAnsi="Times New Roman"/>
          <w:sz w:val="24"/>
          <w:szCs w:val="24"/>
        </w:rPr>
        <w:t>This is a checklist</w:t>
      </w:r>
      <w:r w:rsidR="00AB30F7">
        <w:rPr>
          <w:rFonts w:ascii="Times New Roman" w:hAnsi="Times New Roman"/>
          <w:sz w:val="24"/>
          <w:szCs w:val="24"/>
        </w:rPr>
        <w:t>,</w:t>
      </w:r>
      <w:r>
        <w:rPr>
          <w:rFonts w:ascii="Times New Roman" w:hAnsi="Times New Roman"/>
          <w:sz w:val="24"/>
          <w:szCs w:val="24"/>
        </w:rPr>
        <w:t xml:space="preserve"> identifying the plans and documents that must be produced and submitted for this assignment. </w:t>
      </w:r>
    </w:p>
    <w:p w14:paraId="4F364332" w14:textId="77777777" w:rsidR="005560F6" w:rsidRDefault="005560F6" w:rsidP="005560F6">
      <w:pPr>
        <w:rPr>
          <w:rFonts w:ascii="Times New Roman" w:hAnsi="Times New Roman"/>
          <w:sz w:val="22"/>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5A0" w:firstRow="1" w:lastRow="0" w:firstColumn="1" w:lastColumn="1" w:noHBand="0" w:noVBand="1"/>
      </w:tblPr>
      <w:tblGrid>
        <w:gridCol w:w="8534"/>
        <w:gridCol w:w="1212"/>
      </w:tblGrid>
      <w:tr w:rsidR="00814871" w:rsidRPr="00E1398C" w14:paraId="3361D8BF" w14:textId="30818A2A" w:rsidTr="00814871">
        <w:tc>
          <w:tcPr>
            <w:tcW w:w="8534" w:type="dxa"/>
          </w:tcPr>
          <w:p w14:paraId="6FBCA70F" w14:textId="28C7F6AC" w:rsidR="00814871" w:rsidRPr="001426F2" w:rsidRDefault="00814871" w:rsidP="006B1342">
            <w:pPr>
              <w:rPr>
                <w:rFonts w:ascii="Times New Roman" w:hAnsi="Times New Roman"/>
                <w:b/>
              </w:rPr>
            </w:pPr>
            <w:r w:rsidRPr="001426F2">
              <w:rPr>
                <w:rFonts w:ascii="Times New Roman" w:hAnsi="Times New Roman"/>
                <w:b/>
              </w:rPr>
              <w:t>Project WIKI (</w:t>
            </w:r>
            <w:r>
              <w:rPr>
                <w:rFonts w:ascii="Times New Roman" w:hAnsi="Times New Roman"/>
                <w:b/>
              </w:rPr>
              <w:t xml:space="preserve">Part 1, 2 &amp; 3 is work </w:t>
            </w:r>
            <w:r w:rsidR="006B1342">
              <w:rPr>
                <w:rFonts w:ascii="Times New Roman" w:hAnsi="Times New Roman"/>
                <w:b/>
              </w:rPr>
              <w:t>7</w:t>
            </w:r>
            <w:r w:rsidRPr="001426F2">
              <w:rPr>
                <w:rFonts w:ascii="Times New Roman" w:hAnsi="Times New Roman"/>
                <w:b/>
              </w:rPr>
              <w:t>5%</w:t>
            </w:r>
            <w:r>
              <w:rPr>
                <w:rFonts w:ascii="Times New Roman" w:hAnsi="Times New Roman"/>
                <w:b/>
              </w:rPr>
              <w:t xml:space="preserve"> in total or </w:t>
            </w:r>
            <w:r w:rsidR="006B1342">
              <w:rPr>
                <w:rFonts w:ascii="Times New Roman" w:hAnsi="Times New Roman"/>
                <w:b/>
              </w:rPr>
              <w:t>25</w:t>
            </w:r>
            <w:r>
              <w:rPr>
                <w:rFonts w:ascii="Times New Roman" w:hAnsi="Times New Roman"/>
                <w:b/>
              </w:rPr>
              <w:t>% each</w:t>
            </w:r>
            <w:r w:rsidRPr="001426F2">
              <w:rPr>
                <w:rFonts w:ascii="Times New Roman" w:hAnsi="Times New Roman"/>
                <w:b/>
              </w:rPr>
              <w:t>)</w:t>
            </w:r>
          </w:p>
        </w:tc>
        <w:tc>
          <w:tcPr>
            <w:tcW w:w="1212" w:type="dxa"/>
          </w:tcPr>
          <w:p w14:paraId="749E3E1A" w14:textId="77777777" w:rsidR="00814871" w:rsidRPr="001426F2" w:rsidRDefault="00814871" w:rsidP="00025A5C">
            <w:pPr>
              <w:rPr>
                <w:rFonts w:ascii="Times New Roman" w:hAnsi="Times New Roman"/>
                <w:b/>
              </w:rPr>
            </w:pPr>
          </w:p>
        </w:tc>
      </w:tr>
      <w:tr w:rsidR="00814871" w:rsidRPr="00E1398C" w14:paraId="59CF3920" w14:textId="75C16B45" w:rsidTr="00814871">
        <w:tc>
          <w:tcPr>
            <w:tcW w:w="8534" w:type="dxa"/>
          </w:tcPr>
          <w:p w14:paraId="4BC4D940" w14:textId="01487AD9" w:rsidR="00814871" w:rsidRPr="004E29F2" w:rsidRDefault="00814871" w:rsidP="0041412E">
            <w:pPr>
              <w:rPr>
                <w:rFonts w:ascii="Times New Roman" w:hAnsi="Times New Roman"/>
                <w:b/>
                <w:i/>
              </w:rPr>
            </w:pPr>
            <w:r w:rsidRPr="004E29F2">
              <w:rPr>
                <w:rFonts w:ascii="Times New Roman" w:hAnsi="Times New Roman"/>
                <w:b/>
                <w:i/>
              </w:rPr>
              <w:t>Part 1</w:t>
            </w:r>
            <w:r>
              <w:rPr>
                <w:rFonts w:ascii="Times New Roman" w:hAnsi="Times New Roman"/>
                <w:b/>
                <w:i/>
              </w:rPr>
              <w:t xml:space="preserve"> (100 marks- 10%)</w:t>
            </w:r>
          </w:p>
        </w:tc>
        <w:tc>
          <w:tcPr>
            <w:tcW w:w="1212" w:type="dxa"/>
          </w:tcPr>
          <w:p w14:paraId="183D31C7" w14:textId="61E85A3E" w:rsidR="00814871" w:rsidRPr="004E29F2" w:rsidRDefault="00814871" w:rsidP="0041412E">
            <w:pPr>
              <w:rPr>
                <w:rFonts w:ascii="Times New Roman" w:hAnsi="Times New Roman"/>
                <w:b/>
                <w:i/>
              </w:rPr>
            </w:pPr>
            <w:r>
              <w:rPr>
                <w:rFonts w:ascii="Times New Roman" w:hAnsi="Times New Roman"/>
                <w:b/>
                <w:i/>
              </w:rPr>
              <w:t>Marks</w:t>
            </w:r>
          </w:p>
        </w:tc>
      </w:tr>
      <w:tr w:rsidR="00814871" w:rsidRPr="00E1398C" w14:paraId="18E500DA" w14:textId="7EAB4E92" w:rsidTr="00814871">
        <w:tc>
          <w:tcPr>
            <w:tcW w:w="8534" w:type="dxa"/>
          </w:tcPr>
          <w:p w14:paraId="7DCF6866" w14:textId="77777777" w:rsidR="00814871" w:rsidRPr="001426F2" w:rsidRDefault="00814871" w:rsidP="005A656A">
            <w:pPr>
              <w:pStyle w:val="ListParagraph"/>
              <w:numPr>
                <w:ilvl w:val="0"/>
                <w:numId w:val="41"/>
              </w:numPr>
              <w:rPr>
                <w:rFonts w:ascii="Times New Roman" w:hAnsi="Times New Roman"/>
              </w:rPr>
            </w:pPr>
            <w:r w:rsidRPr="001426F2">
              <w:rPr>
                <w:rFonts w:ascii="Times New Roman" w:hAnsi="Times New Roman"/>
              </w:rPr>
              <w:t xml:space="preserve">Business case </w:t>
            </w:r>
          </w:p>
        </w:tc>
        <w:tc>
          <w:tcPr>
            <w:tcW w:w="1212" w:type="dxa"/>
          </w:tcPr>
          <w:p w14:paraId="0CF2287C" w14:textId="01881128" w:rsidR="00814871" w:rsidRPr="00814871" w:rsidRDefault="005A63DF" w:rsidP="00814871">
            <w:pPr>
              <w:ind w:left="360"/>
              <w:rPr>
                <w:rFonts w:ascii="Times New Roman" w:hAnsi="Times New Roman"/>
              </w:rPr>
            </w:pPr>
            <w:r>
              <w:rPr>
                <w:rFonts w:ascii="Times New Roman" w:hAnsi="Times New Roman"/>
              </w:rPr>
              <w:t xml:space="preserve">       30</w:t>
            </w:r>
          </w:p>
        </w:tc>
      </w:tr>
      <w:tr w:rsidR="00814871" w:rsidRPr="00E1398C" w14:paraId="536E3DA3" w14:textId="4107D0D3" w:rsidTr="00814871">
        <w:tc>
          <w:tcPr>
            <w:tcW w:w="8534" w:type="dxa"/>
          </w:tcPr>
          <w:p w14:paraId="245E5EF9" w14:textId="77777777" w:rsidR="00814871" w:rsidRPr="001426F2" w:rsidRDefault="00814871" w:rsidP="005A656A">
            <w:pPr>
              <w:pStyle w:val="ListParagraph"/>
              <w:numPr>
                <w:ilvl w:val="0"/>
                <w:numId w:val="41"/>
              </w:numPr>
              <w:rPr>
                <w:rFonts w:ascii="Times New Roman" w:hAnsi="Times New Roman"/>
              </w:rPr>
            </w:pPr>
            <w:r w:rsidRPr="001426F2">
              <w:rPr>
                <w:rFonts w:ascii="Times New Roman" w:hAnsi="Times New Roman"/>
              </w:rPr>
              <w:t>Stakeholder register</w:t>
            </w:r>
          </w:p>
        </w:tc>
        <w:tc>
          <w:tcPr>
            <w:tcW w:w="1212" w:type="dxa"/>
          </w:tcPr>
          <w:p w14:paraId="63E2F5D5" w14:textId="1065A213" w:rsidR="00814871" w:rsidRPr="001426F2" w:rsidRDefault="005A63DF" w:rsidP="00814871">
            <w:pPr>
              <w:pStyle w:val="ListParagraph"/>
              <w:rPr>
                <w:rFonts w:ascii="Times New Roman" w:hAnsi="Times New Roman"/>
              </w:rPr>
            </w:pPr>
            <w:r>
              <w:rPr>
                <w:rFonts w:ascii="Times New Roman" w:hAnsi="Times New Roman"/>
              </w:rPr>
              <w:t>5</w:t>
            </w:r>
          </w:p>
        </w:tc>
      </w:tr>
      <w:tr w:rsidR="00814871" w:rsidRPr="00E1398C" w14:paraId="6AF0B5C5" w14:textId="14FDDBA6" w:rsidTr="00814871">
        <w:tc>
          <w:tcPr>
            <w:tcW w:w="8534" w:type="dxa"/>
          </w:tcPr>
          <w:p w14:paraId="473F857C" w14:textId="77777777" w:rsidR="00814871" w:rsidRPr="001426F2" w:rsidRDefault="00814871" w:rsidP="005A656A">
            <w:pPr>
              <w:pStyle w:val="ListParagraph"/>
              <w:numPr>
                <w:ilvl w:val="0"/>
                <w:numId w:val="41"/>
              </w:numPr>
              <w:rPr>
                <w:rFonts w:ascii="Times New Roman" w:hAnsi="Times New Roman"/>
              </w:rPr>
            </w:pPr>
            <w:r w:rsidRPr="001426F2">
              <w:rPr>
                <w:rFonts w:ascii="Times New Roman" w:hAnsi="Times New Roman"/>
              </w:rPr>
              <w:t>Stakeholder management strategy</w:t>
            </w:r>
            <w:r>
              <w:rPr>
                <w:rFonts w:ascii="Times New Roman" w:hAnsi="Times New Roman"/>
              </w:rPr>
              <w:t xml:space="preserve"> </w:t>
            </w:r>
          </w:p>
        </w:tc>
        <w:tc>
          <w:tcPr>
            <w:tcW w:w="1212" w:type="dxa"/>
          </w:tcPr>
          <w:p w14:paraId="69E03F07" w14:textId="241AF70B" w:rsidR="00814871" w:rsidRPr="001426F2" w:rsidRDefault="005A63DF" w:rsidP="00814871">
            <w:pPr>
              <w:pStyle w:val="ListParagraph"/>
              <w:rPr>
                <w:rFonts w:ascii="Times New Roman" w:hAnsi="Times New Roman"/>
              </w:rPr>
            </w:pPr>
            <w:r>
              <w:rPr>
                <w:rFonts w:ascii="Times New Roman" w:hAnsi="Times New Roman"/>
              </w:rPr>
              <w:t>5</w:t>
            </w:r>
          </w:p>
        </w:tc>
      </w:tr>
      <w:tr w:rsidR="00814871" w:rsidRPr="00E1398C" w14:paraId="7CC0F5F0" w14:textId="5ADED392" w:rsidTr="00814871">
        <w:tc>
          <w:tcPr>
            <w:tcW w:w="8534" w:type="dxa"/>
          </w:tcPr>
          <w:p w14:paraId="2F7A2A99" w14:textId="08D95531" w:rsidR="00814871" w:rsidRPr="001426F2" w:rsidRDefault="00814871" w:rsidP="00E338A3">
            <w:pPr>
              <w:pStyle w:val="ListParagraph"/>
              <w:numPr>
                <w:ilvl w:val="0"/>
                <w:numId w:val="41"/>
              </w:numPr>
              <w:rPr>
                <w:rFonts w:ascii="Times New Roman" w:hAnsi="Times New Roman"/>
              </w:rPr>
            </w:pPr>
            <w:r w:rsidRPr="001426F2">
              <w:rPr>
                <w:rFonts w:ascii="Times New Roman" w:hAnsi="Times New Roman"/>
              </w:rPr>
              <w:t xml:space="preserve">Project </w:t>
            </w:r>
            <w:r w:rsidR="00E338A3">
              <w:rPr>
                <w:rFonts w:ascii="Times New Roman" w:hAnsi="Times New Roman"/>
              </w:rPr>
              <w:t>c</w:t>
            </w:r>
            <w:r w:rsidRPr="001426F2">
              <w:rPr>
                <w:rFonts w:ascii="Times New Roman" w:hAnsi="Times New Roman"/>
              </w:rPr>
              <w:t xml:space="preserve">harter </w:t>
            </w:r>
            <w:r>
              <w:rPr>
                <w:rFonts w:ascii="Times New Roman" w:hAnsi="Times New Roman"/>
              </w:rPr>
              <w:t>including roles and responsibilities (must include a project manager)</w:t>
            </w:r>
          </w:p>
        </w:tc>
        <w:tc>
          <w:tcPr>
            <w:tcW w:w="1212" w:type="dxa"/>
          </w:tcPr>
          <w:p w14:paraId="316774B0" w14:textId="65CB1DA1" w:rsidR="00814871" w:rsidRPr="001426F2" w:rsidRDefault="005A63DF" w:rsidP="00814871">
            <w:pPr>
              <w:pStyle w:val="ListParagraph"/>
              <w:rPr>
                <w:rFonts w:ascii="Times New Roman" w:hAnsi="Times New Roman"/>
              </w:rPr>
            </w:pPr>
            <w:r>
              <w:rPr>
                <w:rFonts w:ascii="Times New Roman" w:hAnsi="Times New Roman"/>
              </w:rPr>
              <w:t>20</w:t>
            </w:r>
          </w:p>
        </w:tc>
      </w:tr>
      <w:tr w:rsidR="00814871" w:rsidRPr="00E1398C" w14:paraId="326F5F38" w14:textId="68F445F2" w:rsidTr="00814871">
        <w:tc>
          <w:tcPr>
            <w:tcW w:w="8534" w:type="dxa"/>
          </w:tcPr>
          <w:p w14:paraId="6D6763DF" w14:textId="6F536EF4" w:rsidR="00814871" w:rsidRPr="001426F2" w:rsidRDefault="00814871" w:rsidP="00F06188">
            <w:pPr>
              <w:pStyle w:val="ListParagraph"/>
              <w:numPr>
                <w:ilvl w:val="0"/>
                <w:numId w:val="41"/>
              </w:numPr>
              <w:rPr>
                <w:rFonts w:ascii="Times New Roman" w:hAnsi="Times New Roman"/>
              </w:rPr>
            </w:pPr>
            <w:r w:rsidRPr="001426F2">
              <w:rPr>
                <w:rFonts w:ascii="Times New Roman" w:hAnsi="Times New Roman"/>
              </w:rPr>
              <w:t>Team contract</w:t>
            </w:r>
          </w:p>
        </w:tc>
        <w:tc>
          <w:tcPr>
            <w:tcW w:w="1212" w:type="dxa"/>
          </w:tcPr>
          <w:p w14:paraId="7E2C5616" w14:textId="2D7CE538" w:rsidR="00814871" w:rsidRPr="001426F2" w:rsidRDefault="005A63DF" w:rsidP="00814871">
            <w:pPr>
              <w:pStyle w:val="ListParagraph"/>
              <w:rPr>
                <w:rFonts w:ascii="Times New Roman" w:hAnsi="Times New Roman"/>
              </w:rPr>
            </w:pPr>
            <w:r>
              <w:rPr>
                <w:rFonts w:ascii="Times New Roman" w:hAnsi="Times New Roman"/>
              </w:rPr>
              <w:t>15</w:t>
            </w:r>
          </w:p>
        </w:tc>
      </w:tr>
      <w:tr w:rsidR="00814871" w:rsidRPr="00E1398C" w14:paraId="716A233F" w14:textId="05EF8FE5" w:rsidTr="00814871">
        <w:tc>
          <w:tcPr>
            <w:tcW w:w="8534" w:type="dxa"/>
          </w:tcPr>
          <w:p w14:paraId="11A7E789" w14:textId="6D13866B" w:rsidR="00814871" w:rsidRPr="001426F2" w:rsidRDefault="00814871" w:rsidP="00E24015">
            <w:pPr>
              <w:pStyle w:val="ListParagraph"/>
              <w:numPr>
                <w:ilvl w:val="0"/>
                <w:numId w:val="41"/>
              </w:numPr>
              <w:rPr>
                <w:rFonts w:ascii="Times New Roman" w:hAnsi="Times New Roman"/>
              </w:rPr>
            </w:pPr>
            <w:r w:rsidRPr="001426F2">
              <w:rPr>
                <w:rFonts w:ascii="Times New Roman" w:hAnsi="Times New Roman"/>
              </w:rPr>
              <w:t>Kick-off meeting agenda</w:t>
            </w:r>
            <w:r>
              <w:rPr>
                <w:rFonts w:ascii="Times New Roman" w:hAnsi="Times New Roman"/>
              </w:rPr>
              <w:t xml:space="preserve"> and minutes</w:t>
            </w:r>
          </w:p>
        </w:tc>
        <w:tc>
          <w:tcPr>
            <w:tcW w:w="1212" w:type="dxa"/>
          </w:tcPr>
          <w:p w14:paraId="526FE815" w14:textId="16B56256" w:rsidR="00814871" w:rsidRPr="001426F2" w:rsidRDefault="005A63DF" w:rsidP="00814871">
            <w:pPr>
              <w:pStyle w:val="ListParagraph"/>
              <w:rPr>
                <w:rFonts w:ascii="Times New Roman" w:hAnsi="Times New Roman"/>
              </w:rPr>
            </w:pPr>
            <w:r>
              <w:rPr>
                <w:rFonts w:ascii="Times New Roman" w:hAnsi="Times New Roman"/>
              </w:rPr>
              <w:t>5</w:t>
            </w:r>
          </w:p>
        </w:tc>
      </w:tr>
      <w:tr w:rsidR="00814871" w:rsidRPr="00E1398C" w14:paraId="5C94F852" w14:textId="2A2747B2" w:rsidTr="00814871">
        <w:tc>
          <w:tcPr>
            <w:tcW w:w="8534" w:type="dxa"/>
          </w:tcPr>
          <w:p w14:paraId="2F153B69" w14:textId="3DFA9E46" w:rsidR="00814871" w:rsidRPr="006924F7" w:rsidRDefault="00814871" w:rsidP="006924F7">
            <w:pPr>
              <w:pStyle w:val="ListParagraph"/>
              <w:numPr>
                <w:ilvl w:val="0"/>
                <w:numId w:val="41"/>
              </w:numPr>
              <w:rPr>
                <w:rFonts w:ascii="Times New Roman" w:hAnsi="Times New Roman"/>
              </w:rPr>
            </w:pPr>
            <w:r w:rsidRPr="00F06188">
              <w:rPr>
                <w:rFonts w:ascii="Times New Roman" w:hAnsi="Times New Roman"/>
              </w:rPr>
              <w:t>Client meeting</w:t>
            </w:r>
            <w:r>
              <w:rPr>
                <w:rFonts w:ascii="Times New Roman" w:hAnsi="Times New Roman"/>
              </w:rPr>
              <w:t xml:space="preserve"> agenda and minutes</w:t>
            </w:r>
          </w:p>
        </w:tc>
        <w:tc>
          <w:tcPr>
            <w:tcW w:w="1212" w:type="dxa"/>
          </w:tcPr>
          <w:p w14:paraId="3FF637E1" w14:textId="5696489E" w:rsidR="00814871" w:rsidRPr="00F06188" w:rsidRDefault="005A63DF" w:rsidP="00814871">
            <w:pPr>
              <w:pStyle w:val="ListParagraph"/>
              <w:rPr>
                <w:rFonts w:ascii="Times New Roman" w:hAnsi="Times New Roman"/>
              </w:rPr>
            </w:pPr>
            <w:r>
              <w:rPr>
                <w:rFonts w:ascii="Times New Roman" w:hAnsi="Times New Roman"/>
              </w:rPr>
              <w:t>5</w:t>
            </w:r>
          </w:p>
        </w:tc>
      </w:tr>
      <w:tr w:rsidR="00814871" w:rsidRPr="00E1398C" w14:paraId="4FF91E76" w14:textId="63CA7FC3" w:rsidTr="00814871">
        <w:tc>
          <w:tcPr>
            <w:tcW w:w="8534" w:type="dxa"/>
          </w:tcPr>
          <w:p w14:paraId="1FE28445" w14:textId="1BF6A1A4" w:rsidR="00814871" w:rsidRPr="00F06188" w:rsidRDefault="00814871" w:rsidP="002543C6">
            <w:pPr>
              <w:pStyle w:val="ListParagraph"/>
              <w:numPr>
                <w:ilvl w:val="0"/>
                <w:numId w:val="41"/>
              </w:numPr>
              <w:rPr>
                <w:rFonts w:ascii="Times New Roman" w:hAnsi="Times New Roman"/>
              </w:rPr>
            </w:pPr>
            <w:r>
              <w:rPr>
                <w:rFonts w:ascii="Times New Roman" w:hAnsi="Times New Roman"/>
              </w:rPr>
              <w:t>Team meeting agenda and minute (every other daily or weekly meetings’ agenda and minutes must be on wiki)</w:t>
            </w:r>
          </w:p>
        </w:tc>
        <w:tc>
          <w:tcPr>
            <w:tcW w:w="1212" w:type="dxa"/>
          </w:tcPr>
          <w:p w14:paraId="6A94518D" w14:textId="21C81D4E"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54053596" w14:textId="570975C6" w:rsidTr="00814871">
        <w:tc>
          <w:tcPr>
            <w:tcW w:w="8534" w:type="dxa"/>
          </w:tcPr>
          <w:p w14:paraId="1F8F3587" w14:textId="47813D79" w:rsidR="00814871" w:rsidRDefault="00814871" w:rsidP="006924F7">
            <w:pPr>
              <w:pStyle w:val="ListParagraph"/>
              <w:numPr>
                <w:ilvl w:val="0"/>
                <w:numId w:val="41"/>
              </w:numPr>
              <w:rPr>
                <w:rFonts w:ascii="Times New Roman" w:hAnsi="Times New Roman"/>
              </w:rPr>
            </w:pPr>
            <w:r>
              <w:rPr>
                <w:rFonts w:ascii="Times New Roman" w:hAnsi="Times New Roman"/>
              </w:rPr>
              <w:t>Risk register (version 1)</w:t>
            </w:r>
          </w:p>
        </w:tc>
        <w:tc>
          <w:tcPr>
            <w:tcW w:w="1212" w:type="dxa"/>
          </w:tcPr>
          <w:p w14:paraId="20F807D2" w14:textId="76AF369A"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227FDE49" w14:textId="6650C36D" w:rsidTr="00814871">
        <w:tc>
          <w:tcPr>
            <w:tcW w:w="8534" w:type="dxa"/>
          </w:tcPr>
          <w:p w14:paraId="2DFEC95E" w14:textId="57297EAC" w:rsidR="00814871" w:rsidRPr="00F06188" w:rsidRDefault="00814871" w:rsidP="006924F7">
            <w:pPr>
              <w:pStyle w:val="ListParagraph"/>
              <w:numPr>
                <w:ilvl w:val="0"/>
                <w:numId w:val="41"/>
              </w:numPr>
              <w:rPr>
                <w:rFonts w:ascii="Times New Roman" w:hAnsi="Times New Roman"/>
              </w:rPr>
            </w:pPr>
            <w:r>
              <w:rPr>
                <w:rFonts w:ascii="Times New Roman" w:hAnsi="Times New Roman"/>
              </w:rPr>
              <w:t>Issue register (version 1)</w:t>
            </w:r>
          </w:p>
        </w:tc>
        <w:tc>
          <w:tcPr>
            <w:tcW w:w="1212" w:type="dxa"/>
          </w:tcPr>
          <w:p w14:paraId="43661905" w14:textId="3766516B"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2324BD76" w14:textId="3EDAA849" w:rsidTr="00814871">
        <w:tc>
          <w:tcPr>
            <w:tcW w:w="8534" w:type="dxa"/>
          </w:tcPr>
          <w:p w14:paraId="4A330A73" w14:textId="3E06797B" w:rsidR="00814871" w:rsidRDefault="00814871" w:rsidP="006924F7">
            <w:pPr>
              <w:pStyle w:val="ListParagraph"/>
              <w:numPr>
                <w:ilvl w:val="0"/>
                <w:numId w:val="41"/>
              </w:numPr>
              <w:rPr>
                <w:rFonts w:ascii="Times New Roman" w:hAnsi="Times New Roman"/>
              </w:rPr>
            </w:pPr>
            <w:r>
              <w:rPr>
                <w:rFonts w:ascii="Times New Roman" w:hAnsi="Times New Roman"/>
              </w:rPr>
              <w:t>Milestone report (version 1)</w:t>
            </w:r>
          </w:p>
        </w:tc>
        <w:tc>
          <w:tcPr>
            <w:tcW w:w="1212" w:type="dxa"/>
          </w:tcPr>
          <w:p w14:paraId="6576DFB2" w14:textId="098AAC4C"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7AD0325B" w14:textId="1C708E14" w:rsidTr="00814871">
        <w:tc>
          <w:tcPr>
            <w:tcW w:w="8534" w:type="dxa"/>
          </w:tcPr>
          <w:p w14:paraId="2B97D4EC" w14:textId="2407A9A0" w:rsidR="00814871" w:rsidRPr="004E29F2" w:rsidRDefault="00814871" w:rsidP="004E29F2">
            <w:pPr>
              <w:rPr>
                <w:rFonts w:ascii="Times New Roman" w:hAnsi="Times New Roman"/>
                <w:b/>
                <w:i/>
              </w:rPr>
            </w:pPr>
            <w:r w:rsidRPr="004E29F2">
              <w:rPr>
                <w:rFonts w:ascii="Times New Roman" w:hAnsi="Times New Roman"/>
                <w:b/>
                <w:i/>
              </w:rPr>
              <w:t>Part 2</w:t>
            </w:r>
            <w:r w:rsidR="00A07ED5">
              <w:rPr>
                <w:rFonts w:ascii="Times New Roman" w:hAnsi="Times New Roman"/>
                <w:b/>
                <w:i/>
              </w:rPr>
              <w:t xml:space="preserve"> (9</w:t>
            </w:r>
            <w:r>
              <w:rPr>
                <w:rFonts w:ascii="Times New Roman" w:hAnsi="Times New Roman"/>
                <w:b/>
                <w:i/>
              </w:rPr>
              <w:t>0 marks-10%)</w:t>
            </w:r>
          </w:p>
        </w:tc>
        <w:tc>
          <w:tcPr>
            <w:tcW w:w="1212" w:type="dxa"/>
          </w:tcPr>
          <w:p w14:paraId="250743A6" w14:textId="77777777" w:rsidR="00814871" w:rsidRPr="004E29F2" w:rsidRDefault="00814871" w:rsidP="004E29F2">
            <w:pPr>
              <w:rPr>
                <w:rFonts w:ascii="Times New Roman" w:hAnsi="Times New Roman"/>
                <w:b/>
                <w:i/>
              </w:rPr>
            </w:pPr>
          </w:p>
        </w:tc>
      </w:tr>
      <w:tr w:rsidR="00814871" w:rsidRPr="00E1398C" w14:paraId="62079579" w14:textId="72800F43" w:rsidTr="00814871">
        <w:tc>
          <w:tcPr>
            <w:tcW w:w="8534" w:type="dxa"/>
          </w:tcPr>
          <w:p w14:paraId="6BB6E1F6" w14:textId="06860AA6" w:rsidR="00814871" w:rsidRDefault="00814871" w:rsidP="00E24015">
            <w:pPr>
              <w:pStyle w:val="ListParagraph"/>
              <w:numPr>
                <w:ilvl w:val="0"/>
                <w:numId w:val="41"/>
              </w:numPr>
              <w:rPr>
                <w:rFonts w:ascii="Times New Roman" w:hAnsi="Times New Roman"/>
              </w:rPr>
            </w:pPr>
            <w:r>
              <w:rPr>
                <w:rFonts w:ascii="Times New Roman" w:hAnsi="Times New Roman"/>
              </w:rPr>
              <w:t>Change management plan</w:t>
            </w:r>
          </w:p>
        </w:tc>
        <w:tc>
          <w:tcPr>
            <w:tcW w:w="1212" w:type="dxa"/>
          </w:tcPr>
          <w:p w14:paraId="35D6784C" w14:textId="005FD995" w:rsidR="00814871" w:rsidRDefault="005A63DF" w:rsidP="00814871">
            <w:pPr>
              <w:pStyle w:val="ListParagraph"/>
              <w:rPr>
                <w:rFonts w:ascii="Times New Roman" w:hAnsi="Times New Roman"/>
              </w:rPr>
            </w:pPr>
            <w:r>
              <w:rPr>
                <w:rFonts w:ascii="Times New Roman" w:hAnsi="Times New Roman"/>
              </w:rPr>
              <w:t>10</w:t>
            </w:r>
          </w:p>
        </w:tc>
      </w:tr>
      <w:tr w:rsidR="00814871" w:rsidRPr="00E1398C" w14:paraId="63057CD4" w14:textId="7FD1D84B" w:rsidTr="00814871">
        <w:tc>
          <w:tcPr>
            <w:tcW w:w="8534" w:type="dxa"/>
          </w:tcPr>
          <w:p w14:paraId="0527CD8E" w14:textId="144396F8" w:rsidR="00814871" w:rsidRPr="001426F2" w:rsidRDefault="00814871" w:rsidP="00E24015">
            <w:pPr>
              <w:pStyle w:val="ListParagraph"/>
              <w:numPr>
                <w:ilvl w:val="0"/>
                <w:numId w:val="41"/>
              </w:numPr>
              <w:rPr>
                <w:rFonts w:ascii="Times New Roman" w:hAnsi="Times New Roman"/>
              </w:rPr>
            </w:pPr>
            <w:r w:rsidRPr="001426F2">
              <w:rPr>
                <w:rFonts w:ascii="Times New Roman" w:hAnsi="Times New Roman"/>
              </w:rPr>
              <w:t>Scope statement</w:t>
            </w:r>
          </w:p>
        </w:tc>
        <w:tc>
          <w:tcPr>
            <w:tcW w:w="1212" w:type="dxa"/>
          </w:tcPr>
          <w:p w14:paraId="3063A989" w14:textId="15932E4E" w:rsidR="00814871" w:rsidRPr="001426F2" w:rsidRDefault="005A63DF" w:rsidP="005A63DF">
            <w:pPr>
              <w:pStyle w:val="ListParagraph"/>
              <w:rPr>
                <w:rFonts w:ascii="Times New Roman" w:hAnsi="Times New Roman"/>
              </w:rPr>
            </w:pPr>
            <w:r>
              <w:rPr>
                <w:rFonts w:ascii="Times New Roman" w:hAnsi="Times New Roman"/>
              </w:rPr>
              <w:t>15</w:t>
            </w:r>
          </w:p>
        </w:tc>
      </w:tr>
      <w:tr w:rsidR="00814871" w:rsidRPr="00E1398C" w14:paraId="69EAE2A4" w14:textId="7A6BC302" w:rsidTr="00814871">
        <w:tc>
          <w:tcPr>
            <w:tcW w:w="8534" w:type="dxa"/>
          </w:tcPr>
          <w:p w14:paraId="6492AC5A" w14:textId="3BF8C2DA" w:rsidR="00814871" w:rsidRPr="001426F2" w:rsidRDefault="00814871" w:rsidP="001426F2">
            <w:pPr>
              <w:pStyle w:val="ListParagraph"/>
              <w:numPr>
                <w:ilvl w:val="0"/>
                <w:numId w:val="41"/>
              </w:numPr>
              <w:rPr>
                <w:rFonts w:ascii="Times New Roman" w:hAnsi="Times New Roman"/>
              </w:rPr>
            </w:pPr>
            <w:r w:rsidRPr="001426F2">
              <w:rPr>
                <w:rFonts w:ascii="Times New Roman" w:hAnsi="Times New Roman"/>
              </w:rPr>
              <w:t>W</w:t>
            </w:r>
            <w:r>
              <w:rPr>
                <w:rFonts w:ascii="Times New Roman" w:hAnsi="Times New Roman"/>
              </w:rPr>
              <w:t xml:space="preserve">ork </w:t>
            </w:r>
            <w:r w:rsidRPr="001426F2">
              <w:rPr>
                <w:rFonts w:ascii="Times New Roman" w:hAnsi="Times New Roman"/>
              </w:rPr>
              <w:t>B</w:t>
            </w:r>
            <w:r>
              <w:rPr>
                <w:rFonts w:ascii="Times New Roman" w:hAnsi="Times New Roman"/>
              </w:rPr>
              <w:t xml:space="preserve">reakdown </w:t>
            </w:r>
            <w:r w:rsidRPr="001426F2">
              <w:rPr>
                <w:rFonts w:ascii="Times New Roman" w:hAnsi="Times New Roman"/>
              </w:rPr>
              <w:t>S</w:t>
            </w:r>
            <w:r>
              <w:rPr>
                <w:rFonts w:ascii="Times New Roman" w:hAnsi="Times New Roman"/>
              </w:rPr>
              <w:t>tructure (WBS)</w:t>
            </w:r>
          </w:p>
        </w:tc>
        <w:tc>
          <w:tcPr>
            <w:tcW w:w="1212" w:type="dxa"/>
          </w:tcPr>
          <w:p w14:paraId="1325268E" w14:textId="2B08F26C" w:rsidR="00814871" w:rsidRPr="001426F2" w:rsidRDefault="005A63DF" w:rsidP="00814871">
            <w:pPr>
              <w:pStyle w:val="ListParagraph"/>
              <w:rPr>
                <w:rFonts w:ascii="Times New Roman" w:hAnsi="Times New Roman"/>
              </w:rPr>
            </w:pPr>
            <w:r>
              <w:rPr>
                <w:rFonts w:ascii="Times New Roman" w:hAnsi="Times New Roman"/>
              </w:rPr>
              <w:t>1</w:t>
            </w:r>
            <w:r w:rsidR="007B7CEF">
              <w:rPr>
                <w:rFonts w:ascii="Times New Roman" w:hAnsi="Times New Roman"/>
              </w:rPr>
              <w:t>5</w:t>
            </w:r>
          </w:p>
        </w:tc>
      </w:tr>
      <w:tr w:rsidR="00814871" w:rsidRPr="00E1398C" w14:paraId="3AFCEDEF" w14:textId="1344CEC2" w:rsidTr="00814871">
        <w:tc>
          <w:tcPr>
            <w:tcW w:w="8534" w:type="dxa"/>
          </w:tcPr>
          <w:p w14:paraId="0C468429" w14:textId="5A9D9FAB" w:rsidR="00814871" w:rsidRDefault="00814871" w:rsidP="00284E0B">
            <w:pPr>
              <w:pStyle w:val="ListParagraph"/>
              <w:numPr>
                <w:ilvl w:val="0"/>
                <w:numId w:val="41"/>
              </w:numPr>
              <w:rPr>
                <w:rFonts w:ascii="Times New Roman" w:hAnsi="Times New Roman"/>
              </w:rPr>
            </w:pPr>
            <w:r>
              <w:rPr>
                <w:rFonts w:ascii="Times New Roman" w:hAnsi="Times New Roman"/>
              </w:rPr>
              <w:t xml:space="preserve">Project </w:t>
            </w:r>
            <w:r w:rsidR="00E338A3">
              <w:rPr>
                <w:rFonts w:ascii="Times New Roman" w:hAnsi="Times New Roman"/>
              </w:rPr>
              <w:t>s</w:t>
            </w:r>
            <w:r>
              <w:rPr>
                <w:rFonts w:ascii="Times New Roman" w:hAnsi="Times New Roman"/>
              </w:rPr>
              <w:t xml:space="preserve">chedule </w:t>
            </w:r>
          </w:p>
          <w:p w14:paraId="268E1E7E" w14:textId="77777777" w:rsidR="00814871" w:rsidRDefault="00814871" w:rsidP="00284E0B">
            <w:pPr>
              <w:numPr>
                <w:ilvl w:val="1"/>
                <w:numId w:val="41"/>
              </w:numPr>
              <w:rPr>
                <w:rFonts w:ascii="Times New Roman" w:hAnsi="Times New Roman"/>
              </w:rPr>
            </w:pPr>
            <w:r>
              <w:rPr>
                <w:rFonts w:ascii="Times New Roman" w:hAnsi="Times New Roman"/>
              </w:rPr>
              <w:t>Schedule baseline showing originally planned activities and their durations and milestones</w:t>
            </w:r>
          </w:p>
          <w:p w14:paraId="35349EFE" w14:textId="77777777" w:rsidR="00814871" w:rsidRPr="001426F2" w:rsidRDefault="00814871" w:rsidP="00284E0B">
            <w:pPr>
              <w:numPr>
                <w:ilvl w:val="1"/>
                <w:numId w:val="41"/>
              </w:numPr>
              <w:rPr>
                <w:rFonts w:ascii="Times New Roman" w:hAnsi="Times New Roman"/>
              </w:rPr>
            </w:pPr>
            <w:r>
              <w:rPr>
                <w:rFonts w:ascii="Times New Roman" w:hAnsi="Times New Roman"/>
              </w:rPr>
              <w:t>Network diagram</w:t>
            </w:r>
          </w:p>
          <w:p w14:paraId="7305A7A2" w14:textId="09D4C68B" w:rsidR="00814871" w:rsidRPr="00284E0B" w:rsidRDefault="00814871" w:rsidP="00E5503C">
            <w:pPr>
              <w:numPr>
                <w:ilvl w:val="1"/>
                <w:numId w:val="41"/>
              </w:numPr>
              <w:rPr>
                <w:rFonts w:ascii="Times New Roman" w:hAnsi="Times New Roman"/>
              </w:rPr>
            </w:pPr>
            <w:r w:rsidRPr="001426F2">
              <w:rPr>
                <w:rFonts w:ascii="Times New Roman" w:hAnsi="Times New Roman"/>
              </w:rPr>
              <w:t xml:space="preserve">Critical path </w:t>
            </w:r>
            <w:r>
              <w:rPr>
                <w:rFonts w:ascii="Times New Roman" w:hAnsi="Times New Roman"/>
              </w:rPr>
              <w:t>analysis with accompanying d</w:t>
            </w:r>
            <w:r w:rsidRPr="001426F2">
              <w:rPr>
                <w:rFonts w:ascii="Times New Roman" w:hAnsi="Times New Roman"/>
              </w:rPr>
              <w:t xml:space="preserve">iscussion on the critical path and changes </w:t>
            </w:r>
          </w:p>
        </w:tc>
        <w:tc>
          <w:tcPr>
            <w:tcW w:w="1212" w:type="dxa"/>
          </w:tcPr>
          <w:p w14:paraId="51BCB2A8" w14:textId="7E792DC5" w:rsidR="00814871" w:rsidRDefault="005A63DF" w:rsidP="00814871">
            <w:pPr>
              <w:pStyle w:val="ListParagraph"/>
              <w:rPr>
                <w:rFonts w:ascii="Times New Roman" w:hAnsi="Times New Roman"/>
              </w:rPr>
            </w:pPr>
            <w:r>
              <w:rPr>
                <w:rFonts w:ascii="Times New Roman" w:hAnsi="Times New Roman"/>
              </w:rPr>
              <w:t>3</w:t>
            </w:r>
            <w:r w:rsidR="007B7CEF">
              <w:rPr>
                <w:rFonts w:ascii="Times New Roman" w:hAnsi="Times New Roman"/>
              </w:rPr>
              <w:t>5</w:t>
            </w:r>
          </w:p>
        </w:tc>
      </w:tr>
      <w:tr w:rsidR="00814871" w:rsidRPr="00E1398C" w14:paraId="3E107FEA" w14:textId="4F1EAA20" w:rsidTr="00814871">
        <w:tc>
          <w:tcPr>
            <w:tcW w:w="8534" w:type="dxa"/>
          </w:tcPr>
          <w:p w14:paraId="550864D1" w14:textId="2E7FDA88" w:rsidR="00814871" w:rsidRDefault="00814871" w:rsidP="00284E0B">
            <w:pPr>
              <w:pStyle w:val="ListParagraph"/>
              <w:numPr>
                <w:ilvl w:val="0"/>
                <w:numId w:val="41"/>
              </w:numPr>
              <w:rPr>
                <w:rFonts w:ascii="Times New Roman" w:hAnsi="Times New Roman"/>
              </w:rPr>
            </w:pPr>
            <w:r w:rsidRPr="001426F2">
              <w:rPr>
                <w:rFonts w:ascii="Times New Roman" w:hAnsi="Times New Roman"/>
              </w:rPr>
              <w:t>Risk register</w:t>
            </w:r>
            <w:r>
              <w:rPr>
                <w:rFonts w:ascii="Times New Roman" w:hAnsi="Times New Roman"/>
              </w:rPr>
              <w:t xml:space="preserve"> (latest version)</w:t>
            </w:r>
          </w:p>
        </w:tc>
        <w:tc>
          <w:tcPr>
            <w:tcW w:w="1212" w:type="dxa"/>
          </w:tcPr>
          <w:p w14:paraId="66717852" w14:textId="4A369883" w:rsidR="00814871" w:rsidRPr="001426F2" w:rsidRDefault="005A63DF" w:rsidP="00814871">
            <w:pPr>
              <w:pStyle w:val="ListParagraph"/>
              <w:rPr>
                <w:rFonts w:ascii="Times New Roman" w:hAnsi="Times New Roman"/>
              </w:rPr>
            </w:pPr>
            <w:r>
              <w:rPr>
                <w:rFonts w:ascii="Times New Roman" w:hAnsi="Times New Roman"/>
              </w:rPr>
              <w:t>5</w:t>
            </w:r>
          </w:p>
        </w:tc>
      </w:tr>
      <w:tr w:rsidR="00814871" w:rsidRPr="00E1398C" w14:paraId="7986EE16" w14:textId="2A21D4CE" w:rsidTr="00814871">
        <w:tc>
          <w:tcPr>
            <w:tcW w:w="8534" w:type="dxa"/>
          </w:tcPr>
          <w:p w14:paraId="1C761817" w14:textId="58631101" w:rsidR="00814871" w:rsidRPr="001426F2" w:rsidRDefault="00814871" w:rsidP="00E00C2A">
            <w:pPr>
              <w:pStyle w:val="ListParagraph"/>
              <w:numPr>
                <w:ilvl w:val="0"/>
                <w:numId w:val="41"/>
              </w:numPr>
              <w:rPr>
                <w:rFonts w:ascii="Times New Roman" w:hAnsi="Times New Roman"/>
              </w:rPr>
            </w:pPr>
            <w:r>
              <w:rPr>
                <w:rFonts w:ascii="Times New Roman" w:hAnsi="Times New Roman"/>
              </w:rPr>
              <w:t>Issue register (version 2)</w:t>
            </w:r>
          </w:p>
        </w:tc>
        <w:tc>
          <w:tcPr>
            <w:tcW w:w="1212" w:type="dxa"/>
          </w:tcPr>
          <w:p w14:paraId="6EEDB5B4" w14:textId="5397128E"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3B265F4D" w14:textId="3060B68C" w:rsidTr="00814871">
        <w:tc>
          <w:tcPr>
            <w:tcW w:w="8534" w:type="dxa"/>
          </w:tcPr>
          <w:p w14:paraId="509D3C7D" w14:textId="2C2211CA" w:rsidR="00814871" w:rsidRDefault="00814871" w:rsidP="00284E0B">
            <w:pPr>
              <w:pStyle w:val="ListParagraph"/>
              <w:numPr>
                <w:ilvl w:val="0"/>
                <w:numId w:val="41"/>
              </w:numPr>
              <w:rPr>
                <w:rFonts w:ascii="Times New Roman" w:hAnsi="Times New Roman"/>
              </w:rPr>
            </w:pPr>
            <w:r>
              <w:rPr>
                <w:rFonts w:ascii="Times New Roman" w:hAnsi="Times New Roman"/>
              </w:rPr>
              <w:t>Milestone report (version 2)</w:t>
            </w:r>
          </w:p>
        </w:tc>
        <w:tc>
          <w:tcPr>
            <w:tcW w:w="1212" w:type="dxa"/>
          </w:tcPr>
          <w:p w14:paraId="0947F1F4" w14:textId="2A2CDC90" w:rsidR="00814871" w:rsidRDefault="005A63DF" w:rsidP="00814871">
            <w:pPr>
              <w:pStyle w:val="ListParagraph"/>
              <w:rPr>
                <w:rFonts w:ascii="Times New Roman" w:hAnsi="Times New Roman"/>
              </w:rPr>
            </w:pPr>
            <w:r>
              <w:rPr>
                <w:rFonts w:ascii="Times New Roman" w:hAnsi="Times New Roman"/>
              </w:rPr>
              <w:t>5</w:t>
            </w:r>
          </w:p>
        </w:tc>
      </w:tr>
      <w:tr w:rsidR="00814871" w:rsidRPr="00E1398C" w14:paraId="5192711F" w14:textId="2819CFFF" w:rsidTr="00814871">
        <w:tc>
          <w:tcPr>
            <w:tcW w:w="8534" w:type="dxa"/>
          </w:tcPr>
          <w:p w14:paraId="27F3DDD8" w14:textId="45215A91" w:rsidR="00814871" w:rsidRPr="004E29F2" w:rsidRDefault="00A07ED5" w:rsidP="004E29F2">
            <w:pPr>
              <w:rPr>
                <w:rFonts w:ascii="Times New Roman" w:hAnsi="Times New Roman"/>
                <w:b/>
                <w:i/>
              </w:rPr>
            </w:pPr>
            <w:r>
              <w:rPr>
                <w:rFonts w:ascii="Times New Roman" w:hAnsi="Times New Roman"/>
                <w:b/>
                <w:i/>
              </w:rPr>
              <w:t>Part 3 (11</w:t>
            </w:r>
            <w:r w:rsidR="00814871">
              <w:rPr>
                <w:rFonts w:ascii="Times New Roman" w:hAnsi="Times New Roman"/>
                <w:b/>
                <w:i/>
              </w:rPr>
              <w:t>0 marks-10%)</w:t>
            </w:r>
          </w:p>
        </w:tc>
        <w:tc>
          <w:tcPr>
            <w:tcW w:w="1212" w:type="dxa"/>
          </w:tcPr>
          <w:p w14:paraId="014D1F84" w14:textId="77777777" w:rsidR="00814871" w:rsidRDefault="00814871" w:rsidP="004E29F2">
            <w:pPr>
              <w:rPr>
                <w:rFonts w:ascii="Times New Roman" w:hAnsi="Times New Roman"/>
                <w:b/>
                <w:i/>
              </w:rPr>
            </w:pPr>
          </w:p>
        </w:tc>
      </w:tr>
      <w:tr w:rsidR="00A07ED5" w:rsidRPr="00E1398C" w14:paraId="55192473" w14:textId="77777777" w:rsidTr="00814871">
        <w:tc>
          <w:tcPr>
            <w:tcW w:w="8534" w:type="dxa"/>
          </w:tcPr>
          <w:p w14:paraId="46BEC5FA" w14:textId="16EB1A65" w:rsidR="00A07ED5" w:rsidRDefault="00A07ED5" w:rsidP="00A07ED5">
            <w:pPr>
              <w:pStyle w:val="ListParagraph"/>
              <w:numPr>
                <w:ilvl w:val="0"/>
                <w:numId w:val="41"/>
              </w:numPr>
              <w:rPr>
                <w:rFonts w:ascii="Times New Roman" w:hAnsi="Times New Roman"/>
              </w:rPr>
            </w:pPr>
            <w:r w:rsidRPr="001426F2">
              <w:rPr>
                <w:rFonts w:ascii="Times New Roman" w:hAnsi="Times New Roman"/>
              </w:rPr>
              <w:t xml:space="preserve">Communications </w:t>
            </w:r>
            <w:r>
              <w:rPr>
                <w:rFonts w:ascii="Times New Roman" w:hAnsi="Times New Roman"/>
              </w:rPr>
              <w:t xml:space="preserve">management </w:t>
            </w:r>
            <w:r w:rsidRPr="001426F2">
              <w:rPr>
                <w:rFonts w:ascii="Times New Roman" w:hAnsi="Times New Roman"/>
              </w:rPr>
              <w:t>plan</w:t>
            </w:r>
            <w:r>
              <w:rPr>
                <w:rFonts w:ascii="Times New Roman" w:hAnsi="Times New Roman"/>
              </w:rPr>
              <w:t xml:space="preserve"> &amp; communication stakeholder register </w:t>
            </w:r>
          </w:p>
        </w:tc>
        <w:tc>
          <w:tcPr>
            <w:tcW w:w="1212" w:type="dxa"/>
          </w:tcPr>
          <w:p w14:paraId="1FBDF2D2" w14:textId="5DC53C60" w:rsidR="00A07ED5" w:rsidRDefault="00A07ED5" w:rsidP="00A07ED5">
            <w:pPr>
              <w:pStyle w:val="ListParagraph"/>
              <w:rPr>
                <w:rFonts w:ascii="Times New Roman" w:hAnsi="Times New Roman"/>
              </w:rPr>
            </w:pPr>
            <w:r>
              <w:rPr>
                <w:rFonts w:ascii="Times New Roman" w:hAnsi="Times New Roman"/>
              </w:rPr>
              <w:t>10</w:t>
            </w:r>
          </w:p>
        </w:tc>
      </w:tr>
      <w:tr w:rsidR="00A07ED5" w:rsidRPr="00E1398C" w14:paraId="7464C99F" w14:textId="06BEAF13" w:rsidTr="00814871">
        <w:tc>
          <w:tcPr>
            <w:tcW w:w="8534" w:type="dxa"/>
          </w:tcPr>
          <w:p w14:paraId="5773111F" w14:textId="6DF63442" w:rsidR="00A07ED5" w:rsidRPr="00894BAD" w:rsidRDefault="00A07ED5" w:rsidP="00A07ED5">
            <w:pPr>
              <w:pStyle w:val="ListParagraph"/>
              <w:numPr>
                <w:ilvl w:val="0"/>
                <w:numId w:val="41"/>
              </w:numPr>
              <w:rPr>
                <w:rFonts w:ascii="Times New Roman" w:hAnsi="Times New Roman"/>
              </w:rPr>
            </w:pPr>
            <w:r>
              <w:rPr>
                <w:rFonts w:ascii="Times New Roman" w:hAnsi="Times New Roman"/>
              </w:rPr>
              <w:t>Quality assurance plan</w:t>
            </w:r>
          </w:p>
        </w:tc>
        <w:tc>
          <w:tcPr>
            <w:tcW w:w="1212" w:type="dxa"/>
          </w:tcPr>
          <w:p w14:paraId="5C4F0E25" w14:textId="34372258" w:rsidR="00A07ED5" w:rsidRDefault="00A07ED5" w:rsidP="00A07ED5">
            <w:pPr>
              <w:pStyle w:val="ListParagraph"/>
              <w:rPr>
                <w:rFonts w:ascii="Times New Roman" w:hAnsi="Times New Roman"/>
              </w:rPr>
            </w:pPr>
            <w:r>
              <w:rPr>
                <w:rFonts w:ascii="Times New Roman" w:hAnsi="Times New Roman"/>
              </w:rPr>
              <w:t>10</w:t>
            </w:r>
          </w:p>
        </w:tc>
      </w:tr>
      <w:tr w:rsidR="00A07ED5" w:rsidRPr="00E1398C" w14:paraId="3E34B088" w14:textId="5FDE8728" w:rsidTr="00814871">
        <w:tc>
          <w:tcPr>
            <w:tcW w:w="8534" w:type="dxa"/>
          </w:tcPr>
          <w:p w14:paraId="1C6733A3" w14:textId="211D5792" w:rsidR="00A07ED5" w:rsidRPr="00E5503C" w:rsidRDefault="00A07ED5" w:rsidP="00A07ED5">
            <w:pPr>
              <w:pStyle w:val="ListParagraph"/>
              <w:numPr>
                <w:ilvl w:val="0"/>
                <w:numId w:val="41"/>
              </w:numPr>
              <w:rPr>
                <w:rFonts w:ascii="Times New Roman" w:hAnsi="Times New Roman"/>
              </w:rPr>
            </w:pPr>
            <w:r>
              <w:rPr>
                <w:rFonts w:ascii="Times New Roman" w:hAnsi="Times New Roman"/>
              </w:rPr>
              <w:t>Project schedule (execution) - t</w:t>
            </w:r>
            <w:r w:rsidRPr="00E5503C">
              <w:rPr>
                <w:rFonts w:ascii="Times New Roman" w:hAnsi="Times New Roman"/>
              </w:rPr>
              <w:t>racking Gantt chart (evidence of monitoring).</w:t>
            </w:r>
            <w:r>
              <w:rPr>
                <w:rFonts w:ascii="Times New Roman" w:hAnsi="Times New Roman"/>
              </w:rPr>
              <w:t xml:space="preserve"> Identify </w:t>
            </w:r>
            <w:r w:rsidRPr="00E5503C">
              <w:rPr>
                <w:rFonts w:ascii="Times New Roman" w:hAnsi="Times New Roman"/>
              </w:rPr>
              <w:t xml:space="preserve">if any change </w:t>
            </w:r>
            <w:r>
              <w:rPr>
                <w:rFonts w:ascii="Times New Roman" w:hAnsi="Times New Roman"/>
              </w:rPr>
              <w:t xml:space="preserve">is </w:t>
            </w:r>
            <w:r w:rsidRPr="00E5503C">
              <w:rPr>
                <w:rFonts w:ascii="Times New Roman" w:hAnsi="Times New Roman"/>
              </w:rPr>
              <w:t xml:space="preserve">made to </w:t>
            </w:r>
            <w:r>
              <w:rPr>
                <w:rFonts w:ascii="Times New Roman" w:hAnsi="Times New Roman"/>
              </w:rPr>
              <w:t xml:space="preserve">the </w:t>
            </w:r>
            <w:r w:rsidRPr="00E5503C">
              <w:rPr>
                <w:rFonts w:ascii="Times New Roman" w:hAnsi="Times New Roman"/>
              </w:rPr>
              <w:t xml:space="preserve">schedule, </w:t>
            </w:r>
            <w:r>
              <w:rPr>
                <w:rFonts w:ascii="Times New Roman" w:hAnsi="Times New Roman"/>
              </w:rPr>
              <w:t xml:space="preserve">the </w:t>
            </w:r>
            <w:r w:rsidRPr="00E5503C">
              <w:rPr>
                <w:rFonts w:ascii="Times New Roman" w:hAnsi="Times New Roman"/>
              </w:rPr>
              <w:t xml:space="preserve">critical path or </w:t>
            </w:r>
            <w:r>
              <w:rPr>
                <w:rFonts w:ascii="Times New Roman" w:hAnsi="Times New Roman"/>
              </w:rPr>
              <w:t xml:space="preserve">the </w:t>
            </w:r>
            <w:r w:rsidRPr="00E5503C">
              <w:rPr>
                <w:rFonts w:ascii="Times New Roman" w:hAnsi="Times New Roman"/>
              </w:rPr>
              <w:t>task sequence (network diagram). Provide justification</w:t>
            </w:r>
            <w:r>
              <w:rPr>
                <w:rFonts w:ascii="Times New Roman" w:hAnsi="Times New Roman"/>
              </w:rPr>
              <w:t>s</w:t>
            </w:r>
            <w:r w:rsidRPr="00E5503C">
              <w:rPr>
                <w:rFonts w:ascii="Times New Roman" w:hAnsi="Times New Roman"/>
              </w:rPr>
              <w:t xml:space="preserve"> for changes</w:t>
            </w:r>
            <w:r>
              <w:rPr>
                <w:rFonts w:ascii="Times New Roman" w:hAnsi="Times New Roman"/>
              </w:rPr>
              <w:t xml:space="preserve"> and must include the original schedule. If several schedule changes have been made, must accordingly have record of different versions of the schedule. Note provide the latest version only but the rest must be kept on the wiki  </w:t>
            </w:r>
          </w:p>
        </w:tc>
        <w:tc>
          <w:tcPr>
            <w:tcW w:w="1212" w:type="dxa"/>
          </w:tcPr>
          <w:p w14:paraId="76F3E64A" w14:textId="389F1199" w:rsidR="00A07ED5" w:rsidRDefault="00A07ED5" w:rsidP="00A07ED5">
            <w:pPr>
              <w:pStyle w:val="ListParagraph"/>
              <w:rPr>
                <w:rFonts w:ascii="Times New Roman" w:hAnsi="Times New Roman"/>
              </w:rPr>
            </w:pPr>
            <w:r>
              <w:rPr>
                <w:rFonts w:ascii="Times New Roman" w:hAnsi="Times New Roman"/>
              </w:rPr>
              <w:t>15</w:t>
            </w:r>
          </w:p>
        </w:tc>
      </w:tr>
      <w:tr w:rsidR="00A07ED5" w:rsidRPr="00E1398C" w14:paraId="7B8DF4C3" w14:textId="05D6A025" w:rsidTr="00814871">
        <w:tc>
          <w:tcPr>
            <w:tcW w:w="8534" w:type="dxa"/>
          </w:tcPr>
          <w:p w14:paraId="30BDC727" w14:textId="0A325207" w:rsidR="00A07ED5" w:rsidRPr="001426F2" w:rsidRDefault="00A07ED5" w:rsidP="00A07ED5">
            <w:pPr>
              <w:pStyle w:val="ListParagraph"/>
              <w:numPr>
                <w:ilvl w:val="0"/>
                <w:numId w:val="41"/>
              </w:numPr>
              <w:rPr>
                <w:rFonts w:ascii="Times New Roman" w:hAnsi="Times New Roman"/>
              </w:rPr>
            </w:pPr>
            <w:r>
              <w:rPr>
                <w:rFonts w:ascii="Times New Roman" w:hAnsi="Times New Roman"/>
              </w:rPr>
              <w:t>Any documents and plans from parts 1 and 2 that have changed, must clearly show the revisions along with a reason on why the change was made. Hand in the latest version while the other versions must be on the wiki</w:t>
            </w:r>
          </w:p>
        </w:tc>
        <w:tc>
          <w:tcPr>
            <w:tcW w:w="1212" w:type="dxa"/>
          </w:tcPr>
          <w:p w14:paraId="15CA5747" w14:textId="2D9306E2" w:rsidR="00A07ED5" w:rsidRDefault="00A07ED5" w:rsidP="00A07ED5">
            <w:pPr>
              <w:pStyle w:val="ListParagraph"/>
              <w:rPr>
                <w:rFonts w:ascii="Times New Roman" w:hAnsi="Times New Roman"/>
              </w:rPr>
            </w:pPr>
            <w:r>
              <w:rPr>
                <w:rFonts w:ascii="Times New Roman" w:hAnsi="Times New Roman"/>
              </w:rPr>
              <w:t>10</w:t>
            </w:r>
          </w:p>
        </w:tc>
      </w:tr>
      <w:tr w:rsidR="00A07ED5" w:rsidRPr="00E1398C" w14:paraId="32A90435" w14:textId="0E82FC3D" w:rsidTr="00814871">
        <w:tc>
          <w:tcPr>
            <w:tcW w:w="8534" w:type="dxa"/>
          </w:tcPr>
          <w:p w14:paraId="1BAC0E30" w14:textId="57966CDB" w:rsidR="00A07ED5" w:rsidRDefault="00A07ED5" w:rsidP="00A07ED5">
            <w:pPr>
              <w:pStyle w:val="ListParagraph"/>
              <w:numPr>
                <w:ilvl w:val="0"/>
                <w:numId w:val="41"/>
              </w:numPr>
              <w:rPr>
                <w:rFonts w:ascii="Times New Roman" w:hAnsi="Times New Roman"/>
              </w:rPr>
            </w:pPr>
            <w:r>
              <w:rPr>
                <w:rFonts w:ascii="Times New Roman" w:hAnsi="Times New Roman"/>
              </w:rPr>
              <w:t>Risk register (final version), all the others must be on the wiki</w:t>
            </w:r>
          </w:p>
        </w:tc>
        <w:tc>
          <w:tcPr>
            <w:tcW w:w="1212" w:type="dxa"/>
          </w:tcPr>
          <w:p w14:paraId="5213618A" w14:textId="057507C8" w:rsidR="00A07ED5" w:rsidRDefault="00A07ED5" w:rsidP="00A07ED5">
            <w:pPr>
              <w:pStyle w:val="ListParagraph"/>
              <w:rPr>
                <w:rFonts w:ascii="Times New Roman" w:hAnsi="Times New Roman"/>
              </w:rPr>
            </w:pPr>
            <w:r>
              <w:rPr>
                <w:rFonts w:ascii="Times New Roman" w:hAnsi="Times New Roman"/>
              </w:rPr>
              <w:t>5</w:t>
            </w:r>
          </w:p>
        </w:tc>
      </w:tr>
      <w:tr w:rsidR="00A07ED5" w:rsidRPr="00E1398C" w14:paraId="4A499E8A" w14:textId="4C91B982" w:rsidTr="00814871">
        <w:tc>
          <w:tcPr>
            <w:tcW w:w="8534" w:type="dxa"/>
          </w:tcPr>
          <w:p w14:paraId="69B7C691" w14:textId="6A1F8BBB" w:rsidR="00A07ED5" w:rsidRPr="001426F2" w:rsidRDefault="00A07ED5" w:rsidP="00A07ED5">
            <w:pPr>
              <w:pStyle w:val="ListParagraph"/>
              <w:numPr>
                <w:ilvl w:val="0"/>
                <w:numId w:val="41"/>
              </w:numPr>
              <w:rPr>
                <w:rFonts w:ascii="Times New Roman" w:hAnsi="Times New Roman"/>
              </w:rPr>
            </w:pPr>
            <w:r>
              <w:rPr>
                <w:rFonts w:ascii="Times New Roman" w:hAnsi="Times New Roman"/>
              </w:rPr>
              <w:t>Issue register (final version),</w:t>
            </w:r>
            <w:r w:rsidRPr="001426F2">
              <w:rPr>
                <w:rFonts w:ascii="Times New Roman" w:hAnsi="Times New Roman"/>
              </w:rPr>
              <w:t xml:space="preserve"> </w:t>
            </w:r>
            <w:r>
              <w:rPr>
                <w:rFonts w:ascii="Times New Roman" w:hAnsi="Times New Roman"/>
              </w:rPr>
              <w:t>all the others must be on the wiki</w:t>
            </w:r>
          </w:p>
        </w:tc>
        <w:tc>
          <w:tcPr>
            <w:tcW w:w="1212" w:type="dxa"/>
          </w:tcPr>
          <w:p w14:paraId="0D8689EB" w14:textId="7B5CD6AE" w:rsidR="00A07ED5" w:rsidRDefault="00A07ED5" w:rsidP="00A07ED5">
            <w:pPr>
              <w:pStyle w:val="ListParagraph"/>
              <w:rPr>
                <w:rFonts w:ascii="Times New Roman" w:hAnsi="Times New Roman"/>
              </w:rPr>
            </w:pPr>
            <w:r>
              <w:rPr>
                <w:rFonts w:ascii="Times New Roman" w:hAnsi="Times New Roman"/>
              </w:rPr>
              <w:t>5</w:t>
            </w:r>
          </w:p>
        </w:tc>
      </w:tr>
      <w:tr w:rsidR="00A07ED5" w:rsidRPr="00E1398C" w14:paraId="7E422D9E" w14:textId="7D65C01A" w:rsidTr="00814871">
        <w:tc>
          <w:tcPr>
            <w:tcW w:w="8534" w:type="dxa"/>
          </w:tcPr>
          <w:p w14:paraId="0553E343" w14:textId="55222642" w:rsidR="00A07ED5" w:rsidRPr="001426F2" w:rsidRDefault="00A07ED5" w:rsidP="00A07ED5">
            <w:pPr>
              <w:pStyle w:val="ListParagraph"/>
              <w:numPr>
                <w:ilvl w:val="0"/>
                <w:numId w:val="41"/>
              </w:numPr>
              <w:rPr>
                <w:rFonts w:ascii="Times New Roman" w:hAnsi="Times New Roman"/>
              </w:rPr>
            </w:pPr>
            <w:r>
              <w:rPr>
                <w:rFonts w:ascii="Times New Roman" w:hAnsi="Times New Roman"/>
              </w:rPr>
              <w:t>All t</w:t>
            </w:r>
            <w:r w:rsidRPr="001426F2">
              <w:rPr>
                <w:rFonts w:ascii="Times New Roman" w:hAnsi="Times New Roman"/>
              </w:rPr>
              <w:t>eam meetings agendas and minutes</w:t>
            </w:r>
          </w:p>
        </w:tc>
        <w:tc>
          <w:tcPr>
            <w:tcW w:w="1212" w:type="dxa"/>
          </w:tcPr>
          <w:p w14:paraId="4387AD71" w14:textId="43F4F6CF" w:rsidR="00A07ED5" w:rsidRDefault="00A07ED5" w:rsidP="00A07ED5">
            <w:pPr>
              <w:pStyle w:val="ListParagraph"/>
              <w:rPr>
                <w:rFonts w:ascii="Times New Roman" w:hAnsi="Times New Roman"/>
              </w:rPr>
            </w:pPr>
            <w:r>
              <w:rPr>
                <w:rFonts w:ascii="Times New Roman" w:hAnsi="Times New Roman"/>
              </w:rPr>
              <w:t>10</w:t>
            </w:r>
          </w:p>
        </w:tc>
      </w:tr>
      <w:tr w:rsidR="00A07ED5" w:rsidRPr="00E1398C" w14:paraId="23AE69FF" w14:textId="4715959A" w:rsidTr="00814871">
        <w:tc>
          <w:tcPr>
            <w:tcW w:w="8534" w:type="dxa"/>
          </w:tcPr>
          <w:p w14:paraId="1A074352" w14:textId="5A8B93D1" w:rsidR="00A07ED5" w:rsidRDefault="00A07ED5" w:rsidP="00A07ED5">
            <w:pPr>
              <w:pStyle w:val="ListParagraph"/>
              <w:numPr>
                <w:ilvl w:val="0"/>
                <w:numId w:val="41"/>
              </w:numPr>
              <w:rPr>
                <w:rFonts w:ascii="Times New Roman" w:hAnsi="Times New Roman"/>
              </w:rPr>
            </w:pPr>
            <w:r>
              <w:rPr>
                <w:rFonts w:ascii="Times New Roman" w:hAnsi="Times New Roman"/>
              </w:rPr>
              <w:t>Milestone report (final version)</w:t>
            </w:r>
          </w:p>
        </w:tc>
        <w:tc>
          <w:tcPr>
            <w:tcW w:w="1212" w:type="dxa"/>
          </w:tcPr>
          <w:p w14:paraId="22190EB6" w14:textId="368BC572" w:rsidR="00A07ED5" w:rsidRDefault="00A07ED5" w:rsidP="00A07ED5">
            <w:pPr>
              <w:pStyle w:val="ListParagraph"/>
              <w:rPr>
                <w:rFonts w:ascii="Times New Roman" w:hAnsi="Times New Roman"/>
              </w:rPr>
            </w:pPr>
            <w:r>
              <w:rPr>
                <w:rFonts w:ascii="Times New Roman" w:hAnsi="Times New Roman"/>
              </w:rPr>
              <w:t>5</w:t>
            </w:r>
          </w:p>
        </w:tc>
      </w:tr>
      <w:tr w:rsidR="00A07ED5" w:rsidRPr="00E1398C" w14:paraId="7B559C9D" w14:textId="365626D2" w:rsidTr="00814871">
        <w:tc>
          <w:tcPr>
            <w:tcW w:w="8534" w:type="dxa"/>
          </w:tcPr>
          <w:p w14:paraId="4BDD1403" w14:textId="7CBC29C2" w:rsidR="00A07ED5" w:rsidRPr="001426F2" w:rsidRDefault="00A07ED5" w:rsidP="00A07ED5">
            <w:pPr>
              <w:pStyle w:val="ListParagraph"/>
              <w:numPr>
                <w:ilvl w:val="0"/>
                <w:numId w:val="41"/>
              </w:numPr>
              <w:rPr>
                <w:rFonts w:ascii="Times New Roman" w:hAnsi="Times New Roman"/>
              </w:rPr>
            </w:pPr>
            <w:r>
              <w:rPr>
                <w:rFonts w:ascii="Times New Roman" w:hAnsi="Times New Roman"/>
              </w:rPr>
              <w:t>Lessons-learned</w:t>
            </w:r>
            <w:r w:rsidRPr="001426F2">
              <w:rPr>
                <w:rFonts w:ascii="Times New Roman" w:hAnsi="Times New Roman"/>
              </w:rPr>
              <w:t xml:space="preserve"> report</w:t>
            </w:r>
          </w:p>
        </w:tc>
        <w:tc>
          <w:tcPr>
            <w:tcW w:w="1212" w:type="dxa"/>
          </w:tcPr>
          <w:p w14:paraId="221C23CD" w14:textId="3D7C988C" w:rsidR="00A07ED5" w:rsidRDefault="00A07ED5" w:rsidP="00A07ED5">
            <w:pPr>
              <w:pStyle w:val="ListParagraph"/>
              <w:rPr>
                <w:rFonts w:ascii="Times New Roman" w:hAnsi="Times New Roman"/>
              </w:rPr>
            </w:pPr>
            <w:r>
              <w:rPr>
                <w:rFonts w:ascii="Times New Roman" w:hAnsi="Times New Roman"/>
              </w:rPr>
              <w:t>25</w:t>
            </w:r>
          </w:p>
        </w:tc>
      </w:tr>
      <w:tr w:rsidR="00A07ED5" w:rsidRPr="00E1398C" w14:paraId="34AA22BF" w14:textId="2C963D53" w:rsidTr="00814871">
        <w:tc>
          <w:tcPr>
            <w:tcW w:w="8534" w:type="dxa"/>
          </w:tcPr>
          <w:p w14:paraId="430868D2" w14:textId="59C0FA3A" w:rsidR="00A07ED5" w:rsidRPr="001426F2" w:rsidRDefault="00A07ED5" w:rsidP="00A07ED5">
            <w:pPr>
              <w:pStyle w:val="ListParagraph"/>
              <w:numPr>
                <w:ilvl w:val="0"/>
                <w:numId w:val="41"/>
              </w:numPr>
              <w:rPr>
                <w:rFonts w:ascii="Times New Roman" w:hAnsi="Times New Roman"/>
              </w:rPr>
            </w:pPr>
            <w:r w:rsidRPr="001426F2">
              <w:rPr>
                <w:rFonts w:ascii="Times New Roman" w:hAnsi="Times New Roman"/>
              </w:rPr>
              <w:t xml:space="preserve">Wiki </w:t>
            </w:r>
          </w:p>
        </w:tc>
        <w:tc>
          <w:tcPr>
            <w:tcW w:w="1212" w:type="dxa"/>
          </w:tcPr>
          <w:p w14:paraId="1ABB686E" w14:textId="2044A79C" w:rsidR="00A07ED5" w:rsidRPr="001426F2" w:rsidRDefault="00A07ED5" w:rsidP="00A07ED5">
            <w:pPr>
              <w:pStyle w:val="ListParagraph"/>
              <w:rPr>
                <w:rFonts w:ascii="Times New Roman" w:hAnsi="Times New Roman"/>
              </w:rPr>
            </w:pPr>
            <w:r>
              <w:rPr>
                <w:rFonts w:ascii="Times New Roman" w:hAnsi="Times New Roman"/>
              </w:rPr>
              <w:t>15</w:t>
            </w:r>
          </w:p>
        </w:tc>
      </w:tr>
      <w:tr w:rsidR="00A07ED5" w:rsidRPr="00E1398C" w14:paraId="71EDFF35" w14:textId="22A1FE2F" w:rsidTr="00814871">
        <w:tc>
          <w:tcPr>
            <w:tcW w:w="8534" w:type="dxa"/>
          </w:tcPr>
          <w:p w14:paraId="7E03C6C9" w14:textId="77777777" w:rsidR="00A07ED5" w:rsidRPr="001426F2" w:rsidRDefault="00A07ED5" w:rsidP="00A07ED5">
            <w:pPr>
              <w:pStyle w:val="ListParagraph"/>
              <w:numPr>
                <w:ilvl w:val="1"/>
                <w:numId w:val="41"/>
              </w:numPr>
              <w:rPr>
                <w:rFonts w:ascii="Times New Roman" w:hAnsi="Times New Roman"/>
              </w:rPr>
            </w:pPr>
            <w:r w:rsidRPr="001426F2">
              <w:rPr>
                <w:rFonts w:ascii="Times New Roman" w:hAnsi="Times New Roman"/>
              </w:rPr>
              <w:t xml:space="preserve">Wiki is visually appealing </w:t>
            </w:r>
          </w:p>
        </w:tc>
        <w:tc>
          <w:tcPr>
            <w:tcW w:w="1212" w:type="dxa"/>
          </w:tcPr>
          <w:p w14:paraId="3BA109B8" w14:textId="77777777" w:rsidR="00A07ED5" w:rsidRPr="001426F2" w:rsidRDefault="00A07ED5" w:rsidP="00A07ED5">
            <w:pPr>
              <w:pStyle w:val="ListParagraph"/>
              <w:numPr>
                <w:ilvl w:val="1"/>
                <w:numId w:val="41"/>
              </w:numPr>
              <w:rPr>
                <w:rFonts w:ascii="Times New Roman" w:hAnsi="Times New Roman"/>
              </w:rPr>
            </w:pPr>
          </w:p>
        </w:tc>
      </w:tr>
      <w:tr w:rsidR="00A07ED5" w:rsidRPr="00E1398C" w14:paraId="7697AA25" w14:textId="2BFEBDF9" w:rsidTr="00814871">
        <w:tc>
          <w:tcPr>
            <w:tcW w:w="8534" w:type="dxa"/>
          </w:tcPr>
          <w:p w14:paraId="52648D90" w14:textId="77777777" w:rsidR="00A07ED5" w:rsidRPr="001426F2" w:rsidRDefault="00A07ED5" w:rsidP="00A07ED5">
            <w:pPr>
              <w:pStyle w:val="ListParagraph"/>
              <w:numPr>
                <w:ilvl w:val="1"/>
                <w:numId w:val="41"/>
              </w:numPr>
              <w:rPr>
                <w:rFonts w:ascii="Times New Roman" w:hAnsi="Times New Roman"/>
              </w:rPr>
            </w:pPr>
            <w:r w:rsidRPr="001426F2">
              <w:rPr>
                <w:rFonts w:ascii="Times New Roman" w:hAnsi="Times New Roman"/>
              </w:rPr>
              <w:t>Wiki is well structured and easy to navigate</w:t>
            </w:r>
          </w:p>
        </w:tc>
        <w:tc>
          <w:tcPr>
            <w:tcW w:w="1212" w:type="dxa"/>
          </w:tcPr>
          <w:p w14:paraId="66CAC309" w14:textId="77777777" w:rsidR="00A07ED5" w:rsidRPr="001426F2" w:rsidRDefault="00A07ED5" w:rsidP="00A07ED5">
            <w:pPr>
              <w:pStyle w:val="ListParagraph"/>
              <w:numPr>
                <w:ilvl w:val="1"/>
                <w:numId w:val="41"/>
              </w:numPr>
              <w:rPr>
                <w:rFonts w:ascii="Times New Roman" w:hAnsi="Times New Roman"/>
              </w:rPr>
            </w:pPr>
          </w:p>
        </w:tc>
      </w:tr>
      <w:tr w:rsidR="00A07ED5" w:rsidRPr="00E1398C" w14:paraId="7C72F113" w14:textId="0BA91859" w:rsidTr="00814871">
        <w:tc>
          <w:tcPr>
            <w:tcW w:w="8534" w:type="dxa"/>
          </w:tcPr>
          <w:p w14:paraId="3ED13F37" w14:textId="09012F55" w:rsidR="00A07ED5" w:rsidRPr="001426F2" w:rsidRDefault="00A07ED5" w:rsidP="00A07ED5">
            <w:pPr>
              <w:rPr>
                <w:rFonts w:ascii="Times New Roman" w:hAnsi="Times New Roman"/>
                <w:b/>
              </w:rPr>
            </w:pPr>
            <w:r>
              <w:rPr>
                <w:rFonts w:ascii="Times New Roman" w:hAnsi="Times New Roman"/>
                <w:b/>
              </w:rPr>
              <w:t>Team Presentation (100 marks-5%)</w:t>
            </w:r>
          </w:p>
        </w:tc>
        <w:tc>
          <w:tcPr>
            <w:tcW w:w="1212" w:type="dxa"/>
          </w:tcPr>
          <w:p w14:paraId="7117CD45" w14:textId="77777777" w:rsidR="00A07ED5" w:rsidRPr="001426F2" w:rsidRDefault="00A07ED5" w:rsidP="00A07ED5">
            <w:pPr>
              <w:rPr>
                <w:rFonts w:ascii="Times New Roman" w:hAnsi="Times New Roman"/>
                <w:b/>
              </w:rPr>
            </w:pPr>
          </w:p>
        </w:tc>
      </w:tr>
      <w:tr w:rsidR="00A07ED5" w:rsidRPr="00E1398C" w14:paraId="2C34BFF9" w14:textId="392AC016" w:rsidTr="00814871">
        <w:tc>
          <w:tcPr>
            <w:tcW w:w="8534" w:type="dxa"/>
          </w:tcPr>
          <w:p w14:paraId="60976CC6" w14:textId="77777777" w:rsidR="00A07ED5" w:rsidRPr="001426F2" w:rsidRDefault="00A07ED5" w:rsidP="00A07ED5">
            <w:pPr>
              <w:rPr>
                <w:rFonts w:ascii="Times New Roman" w:hAnsi="Times New Roman"/>
              </w:rPr>
            </w:pPr>
            <w:r w:rsidRPr="001426F2">
              <w:rPr>
                <w:rFonts w:ascii="Times New Roman" w:hAnsi="Times New Roman"/>
              </w:rPr>
              <w:t>Description and demonstration of what was produced for the customer</w:t>
            </w:r>
          </w:p>
        </w:tc>
        <w:tc>
          <w:tcPr>
            <w:tcW w:w="1212" w:type="dxa"/>
          </w:tcPr>
          <w:p w14:paraId="3817D4C0" w14:textId="77777777" w:rsidR="00A07ED5" w:rsidRPr="001426F2" w:rsidRDefault="00A07ED5" w:rsidP="00A07ED5">
            <w:pPr>
              <w:rPr>
                <w:rFonts w:ascii="Times New Roman" w:hAnsi="Times New Roman"/>
              </w:rPr>
            </w:pPr>
          </w:p>
        </w:tc>
      </w:tr>
      <w:tr w:rsidR="00A07ED5" w:rsidRPr="00E1398C" w14:paraId="12B0342D" w14:textId="05498B8A" w:rsidTr="00814871">
        <w:tc>
          <w:tcPr>
            <w:tcW w:w="8534" w:type="dxa"/>
          </w:tcPr>
          <w:p w14:paraId="7EB57757" w14:textId="77777777" w:rsidR="00A07ED5" w:rsidRPr="001426F2" w:rsidRDefault="00A07ED5" w:rsidP="00A07ED5">
            <w:pPr>
              <w:rPr>
                <w:rFonts w:ascii="Times New Roman" w:hAnsi="Times New Roman"/>
              </w:rPr>
            </w:pPr>
            <w:r w:rsidRPr="001426F2">
              <w:rPr>
                <w:rFonts w:ascii="Times New Roman" w:hAnsi="Times New Roman"/>
              </w:rPr>
              <w:t xml:space="preserve">Discussion of what went well and what did not </w:t>
            </w:r>
          </w:p>
        </w:tc>
        <w:tc>
          <w:tcPr>
            <w:tcW w:w="1212" w:type="dxa"/>
          </w:tcPr>
          <w:p w14:paraId="717AF30A" w14:textId="77777777" w:rsidR="00A07ED5" w:rsidRPr="001426F2" w:rsidRDefault="00A07ED5" w:rsidP="00A07ED5">
            <w:pPr>
              <w:rPr>
                <w:rFonts w:ascii="Times New Roman" w:hAnsi="Times New Roman"/>
              </w:rPr>
            </w:pPr>
          </w:p>
        </w:tc>
      </w:tr>
      <w:tr w:rsidR="00A07ED5" w:rsidRPr="00E1398C" w14:paraId="656B728B" w14:textId="14CAB288" w:rsidTr="00814871">
        <w:tc>
          <w:tcPr>
            <w:tcW w:w="8534" w:type="dxa"/>
          </w:tcPr>
          <w:p w14:paraId="0CCE67A9" w14:textId="77777777" w:rsidR="00A07ED5" w:rsidRPr="001426F2" w:rsidRDefault="00A07ED5" w:rsidP="00A07ED5">
            <w:pPr>
              <w:rPr>
                <w:rFonts w:ascii="Times New Roman" w:hAnsi="Times New Roman"/>
              </w:rPr>
            </w:pPr>
            <w:r w:rsidRPr="001426F2">
              <w:rPr>
                <w:rFonts w:ascii="Times New Roman" w:hAnsi="Times New Roman"/>
              </w:rPr>
              <w:t>Discussion of the main lessons learned and what would be done differently</w:t>
            </w:r>
          </w:p>
        </w:tc>
        <w:tc>
          <w:tcPr>
            <w:tcW w:w="1212" w:type="dxa"/>
          </w:tcPr>
          <w:p w14:paraId="3F2FD476" w14:textId="77777777" w:rsidR="00A07ED5" w:rsidRPr="001426F2" w:rsidRDefault="00A07ED5" w:rsidP="00A07ED5">
            <w:pPr>
              <w:rPr>
                <w:rFonts w:ascii="Times New Roman" w:hAnsi="Times New Roman"/>
              </w:rPr>
            </w:pPr>
          </w:p>
        </w:tc>
      </w:tr>
      <w:tr w:rsidR="00A07ED5" w:rsidRPr="00E1398C" w14:paraId="7B1D50FA" w14:textId="28F69087" w:rsidTr="00814871">
        <w:tc>
          <w:tcPr>
            <w:tcW w:w="8534" w:type="dxa"/>
          </w:tcPr>
          <w:p w14:paraId="66162885" w14:textId="77777777" w:rsidR="00A07ED5" w:rsidRPr="001426F2" w:rsidRDefault="00A07ED5" w:rsidP="00A07ED5">
            <w:pPr>
              <w:rPr>
                <w:rFonts w:ascii="Times New Roman" w:hAnsi="Times New Roman"/>
              </w:rPr>
            </w:pPr>
            <w:r w:rsidRPr="001426F2">
              <w:rPr>
                <w:rFonts w:ascii="Times New Roman" w:hAnsi="Times New Roman"/>
              </w:rPr>
              <w:t xml:space="preserve">Presentation capability (voice, eye contact, awareness of audience, visuals, props) </w:t>
            </w:r>
          </w:p>
        </w:tc>
        <w:tc>
          <w:tcPr>
            <w:tcW w:w="1212" w:type="dxa"/>
          </w:tcPr>
          <w:p w14:paraId="161366D5" w14:textId="77777777" w:rsidR="00A07ED5" w:rsidRPr="001426F2" w:rsidRDefault="00A07ED5" w:rsidP="00A07ED5">
            <w:pPr>
              <w:rPr>
                <w:rFonts w:ascii="Times New Roman" w:hAnsi="Times New Roman"/>
              </w:rPr>
            </w:pPr>
          </w:p>
        </w:tc>
      </w:tr>
      <w:tr w:rsidR="00A07ED5" w:rsidRPr="00E1398C" w14:paraId="7EB2824D" w14:textId="015CC06A" w:rsidTr="00814871">
        <w:tc>
          <w:tcPr>
            <w:tcW w:w="8534" w:type="dxa"/>
          </w:tcPr>
          <w:p w14:paraId="39A15E7C" w14:textId="4AB36912" w:rsidR="00A07ED5" w:rsidRPr="001426F2" w:rsidRDefault="00A07ED5" w:rsidP="00A07ED5">
            <w:pPr>
              <w:rPr>
                <w:rFonts w:ascii="Times New Roman" w:hAnsi="Times New Roman"/>
                <w:b/>
              </w:rPr>
            </w:pPr>
            <w:r w:rsidRPr="001426F2">
              <w:rPr>
                <w:rFonts w:ascii="Times New Roman" w:hAnsi="Times New Roman"/>
                <w:b/>
              </w:rPr>
              <w:t>Indi</w:t>
            </w:r>
            <w:r>
              <w:rPr>
                <w:rFonts w:ascii="Times New Roman" w:hAnsi="Times New Roman"/>
                <w:b/>
              </w:rPr>
              <w:t>vidual Weekly Learning Blog (100 marks-5%)</w:t>
            </w:r>
          </w:p>
        </w:tc>
        <w:tc>
          <w:tcPr>
            <w:tcW w:w="1212" w:type="dxa"/>
          </w:tcPr>
          <w:p w14:paraId="5E4E5D7A" w14:textId="77777777" w:rsidR="00A07ED5" w:rsidRPr="001426F2" w:rsidRDefault="00A07ED5" w:rsidP="00A07ED5">
            <w:pPr>
              <w:rPr>
                <w:rFonts w:ascii="Times New Roman" w:hAnsi="Times New Roman"/>
                <w:b/>
              </w:rPr>
            </w:pPr>
          </w:p>
        </w:tc>
      </w:tr>
      <w:tr w:rsidR="00A07ED5" w:rsidRPr="00E1398C" w14:paraId="581D755E" w14:textId="7F64E949" w:rsidTr="00814871">
        <w:tc>
          <w:tcPr>
            <w:tcW w:w="8534" w:type="dxa"/>
          </w:tcPr>
          <w:p w14:paraId="213DBA36" w14:textId="77777777" w:rsidR="00A07ED5" w:rsidRPr="001426F2" w:rsidRDefault="00A07ED5" w:rsidP="00A07ED5">
            <w:pPr>
              <w:rPr>
                <w:rFonts w:ascii="Times New Roman" w:hAnsi="Times New Roman"/>
              </w:rPr>
            </w:pPr>
            <w:r w:rsidRPr="001426F2">
              <w:rPr>
                <w:rFonts w:ascii="Times New Roman" w:hAnsi="Times New Roman"/>
              </w:rPr>
              <w:t>Regularly updated throughout the project</w:t>
            </w:r>
          </w:p>
        </w:tc>
        <w:tc>
          <w:tcPr>
            <w:tcW w:w="1212" w:type="dxa"/>
          </w:tcPr>
          <w:p w14:paraId="5D568443" w14:textId="77777777" w:rsidR="00A07ED5" w:rsidRPr="001426F2" w:rsidRDefault="00A07ED5" w:rsidP="00A07ED5">
            <w:pPr>
              <w:rPr>
                <w:rFonts w:ascii="Times New Roman" w:hAnsi="Times New Roman"/>
              </w:rPr>
            </w:pPr>
          </w:p>
        </w:tc>
      </w:tr>
      <w:tr w:rsidR="00A07ED5" w:rsidRPr="00E1398C" w14:paraId="30A3614B" w14:textId="5B1CEA29" w:rsidTr="00814871">
        <w:tc>
          <w:tcPr>
            <w:tcW w:w="8534" w:type="dxa"/>
          </w:tcPr>
          <w:p w14:paraId="7D2C897C" w14:textId="77777777" w:rsidR="00A07ED5" w:rsidRPr="001426F2" w:rsidRDefault="00A07ED5" w:rsidP="00A07ED5">
            <w:pPr>
              <w:rPr>
                <w:rFonts w:ascii="Times New Roman" w:hAnsi="Times New Roman"/>
              </w:rPr>
            </w:pPr>
            <w:r w:rsidRPr="001426F2">
              <w:rPr>
                <w:rFonts w:ascii="Times New Roman" w:hAnsi="Times New Roman"/>
              </w:rPr>
              <w:t>Identifies issues and things that went well</w:t>
            </w:r>
          </w:p>
        </w:tc>
        <w:tc>
          <w:tcPr>
            <w:tcW w:w="1212" w:type="dxa"/>
          </w:tcPr>
          <w:p w14:paraId="7F500F57" w14:textId="77777777" w:rsidR="00A07ED5" w:rsidRPr="001426F2" w:rsidRDefault="00A07ED5" w:rsidP="00A07ED5">
            <w:pPr>
              <w:rPr>
                <w:rFonts w:ascii="Times New Roman" w:hAnsi="Times New Roman"/>
              </w:rPr>
            </w:pPr>
          </w:p>
        </w:tc>
      </w:tr>
      <w:tr w:rsidR="00A07ED5" w:rsidRPr="00E1398C" w14:paraId="33556AB8" w14:textId="3D6984C0" w:rsidTr="00814871">
        <w:tc>
          <w:tcPr>
            <w:tcW w:w="8534" w:type="dxa"/>
          </w:tcPr>
          <w:p w14:paraId="06D84ED8" w14:textId="77777777" w:rsidR="00A07ED5" w:rsidRPr="001426F2" w:rsidRDefault="00A07ED5" w:rsidP="00A07ED5">
            <w:pPr>
              <w:rPr>
                <w:rFonts w:ascii="Times New Roman" w:hAnsi="Times New Roman"/>
              </w:rPr>
            </w:pPr>
            <w:r w:rsidRPr="001426F2">
              <w:rPr>
                <w:rFonts w:ascii="Times New Roman" w:hAnsi="Times New Roman"/>
              </w:rPr>
              <w:t>Does NOT just describe what was done, but shows some probing and critical reflection</w:t>
            </w:r>
          </w:p>
        </w:tc>
        <w:tc>
          <w:tcPr>
            <w:tcW w:w="1212" w:type="dxa"/>
          </w:tcPr>
          <w:p w14:paraId="1416953E" w14:textId="77777777" w:rsidR="00A07ED5" w:rsidRPr="001426F2" w:rsidRDefault="00A07ED5" w:rsidP="00A07ED5">
            <w:pPr>
              <w:rPr>
                <w:rFonts w:ascii="Times New Roman" w:hAnsi="Times New Roman"/>
              </w:rPr>
            </w:pPr>
          </w:p>
        </w:tc>
      </w:tr>
      <w:tr w:rsidR="00A07ED5" w:rsidRPr="00E1398C" w14:paraId="695C21D6" w14:textId="416816AF" w:rsidTr="00814871">
        <w:tc>
          <w:tcPr>
            <w:tcW w:w="8534" w:type="dxa"/>
          </w:tcPr>
          <w:p w14:paraId="6EEBDBCC" w14:textId="77777777" w:rsidR="00A07ED5" w:rsidRPr="001426F2" w:rsidRDefault="00A07ED5" w:rsidP="00A07ED5">
            <w:pPr>
              <w:rPr>
                <w:rFonts w:ascii="Times New Roman" w:hAnsi="Times New Roman"/>
              </w:rPr>
            </w:pPr>
            <w:r w:rsidRPr="001426F2">
              <w:rPr>
                <w:rFonts w:ascii="Times New Roman" w:hAnsi="Times New Roman"/>
              </w:rPr>
              <w:t>Identifies lessons learned and areas of strength as well as areas needing development</w:t>
            </w:r>
          </w:p>
        </w:tc>
        <w:tc>
          <w:tcPr>
            <w:tcW w:w="1212" w:type="dxa"/>
          </w:tcPr>
          <w:p w14:paraId="513B0307" w14:textId="77777777" w:rsidR="00A07ED5" w:rsidRPr="001426F2" w:rsidRDefault="00A07ED5" w:rsidP="00A07ED5">
            <w:pPr>
              <w:rPr>
                <w:rFonts w:ascii="Times New Roman" w:hAnsi="Times New Roman"/>
              </w:rPr>
            </w:pPr>
          </w:p>
        </w:tc>
      </w:tr>
    </w:tbl>
    <w:p w14:paraId="0E8AEAFB" w14:textId="77777777" w:rsidR="00025A5C" w:rsidRDefault="00025A5C" w:rsidP="005560F6">
      <w:pPr>
        <w:rPr>
          <w:rFonts w:ascii="Times New Roman" w:hAnsi="Times New Roman"/>
          <w:sz w:val="22"/>
          <w:szCs w:val="24"/>
        </w:rPr>
      </w:pPr>
    </w:p>
    <w:p w14:paraId="51432C3D" w14:textId="0A72912E" w:rsidR="00E97EE0" w:rsidRDefault="00E97EE0" w:rsidP="008C7867">
      <w:pPr>
        <w:rPr>
          <w:rFonts w:ascii="Times New Roman" w:hAnsi="Times New Roman"/>
          <w:sz w:val="24"/>
          <w:szCs w:val="24"/>
        </w:rPr>
      </w:pPr>
      <w:bookmarkStart w:id="1" w:name="_GoBack"/>
      <w:r w:rsidRPr="00E97EE0">
        <w:rPr>
          <w:rFonts w:ascii="Times New Roman" w:hAnsi="Times New Roman"/>
          <w:b/>
          <w:bCs/>
          <w:sz w:val="24"/>
          <w:szCs w:val="24"/>
        </w:rPr>
        <w:lastRenderedPageBreak/>
        <w:t xml:space="preserve">Peer Rating </w:t>
      </w:r>
      <w:r w:rsidR="0003255D" w:rsidRPr="00E97EE0">
        <w:rPr>
          <w:rFonts w:ascii="Times New Roman" w:hAnsi="Times New Roman"/>
          <w:b/>
          <w:bCs/>
          <w:sz w:val="24"/>
          <w:szCs w:val="24"/>
        </w:rPr>
        <w:t>Form</w:t>
      </w:r>
      <w:r w:rsidR="0003255D" w:rsidRPr="00E97EE0">
        <w:rPr>
          <w:rFonts w:ascii="Times New Roman" w:hAnsi="Times New Roman"/>
          <w:sz w:val="24"/>
          <w:szCs w:val="24"/>
        </w:rPr>
        <w:t xml:space="preserve"> </w:t>
      </w:r>
      <w:r w:rsidR="0003255D">
        <w:rPr>
          <w:rFonts w:ascii="Times New Roman" w:hAnsi="Times New Roman"/>
          <w:sz w:val="24"/>
          <w:szCs w:val="24"/>
        </w:rPr>
        <w:t>-</w:t>
      </w:r>
      <w:r>
        <w:rPr>
          <w:rFonts w:ascii="Times New Roman" w:hAnsi="Times New Roman"/>
          <w:sz w:val="24"/>
          <w:szCs w:val="24"/>
        </w:rPr>
        <w:t xml:space="preserve"> Group name _________________________________________</w:t>
      </w:r>
      <w:bookmarkEnd w:id="1"/>
    </w:p>
    <w:p w14:paraId="1904EEFD" w14:textId="77777777" w:rsidR="00C017F6" w:rsidRDefault="00C017F6" w:rsidP="00E97EE0">
      <w:pPr>
        <w:rPr>
          <w:rFonts w:ascii="Times New Roman" w:hAnsi="Times New Roman"/>
          <w:sz w:val="24"/>
          <w:szCs w:val="24"/>
        </w:rPr>
      </w:pPr>
    </w:p>
    <w:p w14:paraId="6D5116AE" w14:textId="3D06C22B" w:rsidR="00E97EE0" w:rsidRPr="00E97EE0" w:rsidRDefault="00E97EE0" w:rsidP="00E97EE0">
      <w:pPr>
        <w:rPr>
          <w:rFonts w:ascii="Times New Roman" w:hAnsi="Times New Roman"/>
          <w:sz w:val="24"/>
          <w:szCs w:val="24"/>
        </w:rPr>
      </w:pPr>
      <w:r>
        <w:rPr>
          <w:rFonts w:ascii="Times New Roman" w:hAnsi="Times New Roman"/>
          <w:sz w:val="24"/>
          <w:szCs w:val="24"/>
        </w:rPr>
        <w:t xml:space="preserve">To be completed by each member of the group. This form must be </w:t>
      </w:r>
      <w:r w:rsidR="00AA322D">
        <w:rPr>
          <w:rFonts w:ascii="Times New Roman" w:hAnsi="Times New Roman"/>
          <w:sz w:val="24"/>
          <w:szCs w:val="24"/>
        </w:rPr>
        <w:t>handed to your TA during</w:t>
      </w:r>
      <w:r>
        <w:rPr>
          <w:rFonts w:ascii="Times New Roman" w:hAnsi="Times New Roman"/>
          <w:sz w:val="24"/>
          <w:szCs w:val="24"/>
        </w:rPr>
        <w:t xml:space="preserve"> the schedule</w:t>
      </w:r>
      <w:r w:rsidR="008C7867">
        <w:rPr>
          <w:rFonts w:ascii="Times New Roman" w:hAnsi="Times New Roman"/>
          <w:sz w:val="24"/>
          <w:szCs w:val="24"/>
        </w:rPr>
        <w:t>d</w:t>
      </w:r>
      <w:r>
        <w:rPr>
          <w:rFonts w:ascii="Times New Roman" w:hAnsi="Times New Roman"/>
          <w:sz w:val="24"/>
          <w:szCs w:val="24"/>
        </w:rPr>
        <w:t xml:space="preserve"> date of the team presentation. </w:t>
      </w:r>
    </w:p>
    <w:p w14:paraId="5AE008F2" w14:textId="77777777" w:rsidR="00E97EE0" w:rsidRPr="00E97EE0" w:rsidRDefault="00E97EE0" w:rsidP="00E97EE0">
      <w:pPr>
        <w:rPr>
          <w:rFonts w:ascii="Times New Roman" w:hAnsi="Times New Roman"/>
          <w:sz w:val="24"/>
          <w:szCs w:val="24"/>
        </w:rPr>
      </w:pPr>
    </w:p>
    <w:p w14:paraId="5FC40FF1" w14:textId="605AA12C" w:rsidR="00E97EE0" w:rsidRPr="00E97EE0" w:rsidRDefault="00E97EE0" w:rsidP="00A900A5">
      <w:pPr>
        <w:ind w:right="366"/>
        <w:jc w:val="both"/>
        <w:rPr>
          <w:rFonts w:ascii="Times New Roman" w:hAnsi="Times New Roman"/>
          <w:sz w:val="24"/>
          <w:szCs w:val="24"/>
        </w:rPr>
      </w:pPr>
      <w:r w:rsidRPr="00E97EE0">
        <w:rPr>
          <w:rFonts w:ascii="Times New Roman" w:hAnsi="Times New Roman"/>
          <w:sz w:val="24"/>
          <w:szCs w:val="24"/>
        </w:rPr>
        <w:t>Rank each of the members f</w:t>
      </w:r>
      <w:r w:rsidR="009D0A8E">
        <w:rPr>
          <w:rFonts w:ascii="Times New Roman" w:hAnsi="Times New Roman"/>
          <w:sz w:val="24"/>
          <w:szCs w:val="24"/>
        </w:rPr>
        <w:t>rom</w:t>
      </w:r>
      <w:r w:rsidRPr="00E97EE0">
        <w:rPr>
          <w:rFonts w:ascii="Times New Roman" w:hAnsi="Times New Roman"/>
          <w:sz w:val="24"/>
          <w:szCs w:val="24"/>
        </w:rPr>
        <w:t xml:space="preserve"> your group except yourself on each of the items below </w:t>
      </w:r>
      <w:r w:rsidR="000D5F78">
        <w:rPr>
          <w:rFonts w:ascii="Times New Roman" w:hAnsi="Times New Roman"/>
          <w:sz w:val="24"/>
          <w:szCs w:val="24"/>
        </w:rPr>
        <w:t xml:space="preserve">using the scale </w:t>
      </w:r>
      <w:r w:rsidR="0003255D">
        <w:rPr>
          <w:rFonts w:ascii="Times New Roman" w:hAnsi="Times New Roman"/>
          <w:sz w:val="24"/>
          <w:szCs w:val="24"/>
        </w:rPr>
        <w:t>of 5</w:t>
      </w:r>
      <w:r>
        <w:rPr>
          <w:rFonts w:ascii="Times New Roman" w:hAnsi="Times New Roman"/>
          <w:sz w:val="24"/>
          <w:szCs w:val="24"/>
        </w:rPr>
        <w:t xml:space="preserve"> for</w:t>
      </w:r>
      <w:r w:rsidR="008C7867">
        <w:rPr>
          <w:rFonts w:ascii="Times New Roman" w:hAnsi="Times New Roman"/>
          <w:sz w:val="24"/>
          <w:szCs w:val="24"/>
        </w:rPr>
        <w:t xml:space="preserve"> best and 1 </w:t>
      </w:r>
      <w:r w:rsidR="000D5F78">
        <w:rPr>
          <w:rFonts w:ascii="Times New Roman" w:hAnsi="Times New Roman"/>
          <w:sz w:val="24"/>
          <w:szCs w:val="24"/>
        </w:rPr>
        <w:t xml:space="preserve">for worst. </w:t>
      </w:r>
    </w:p>
    <w:p w14:paraId="7FA47D31" w14:textId="77777777" w:rsidR="00E97EE0" w:rsidRPr="00E97EE0" w:rsidRDefault="00E97EE0" w:rsidP="00E97EE0">
      <w:pPr>
        <w:jc w:val="both"/>
        <w:rPr>
          <w:rFonts w:ascii="Times New Roman" w:hAnsi="Times New Roman"/>
          <w:sz w:val="24"/>
          <w:szCs w:val="24"/>
        </w:rPr>
      </w:pPr>
    </w:p>
    <w:tbl>
      <w:tblPr>
        <w:tblW w:w="8526"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1" w:type="dxa"/>
          <w:right w:w="101" w:type="dxa"/>
        </w:tblCellMar>
        <w:tblLook w:val="0000" w:firstRow="0" w:lastRow="0" w:firstColumn="0" w:lastColumn="0" w:noHBand="0" w:noVBand="0"/>
      </w:tblPr>
      <w:tblGrid>
        <w:gridCol w:w="6096"/>
        <w:gridCol w:w="486"/>
        <w:gridCol w:w="486"/>
        <w:gridCol w:w="486"/>
        <w:gridCol w:w="486"/>
        <w:gridCol w:w="486"/>
      </w:tblGrid>
      <w:tr w:rsidR="00E522F3" w:rsidRPr="00E97EE0" w14:paraId="6526FC98" w14:textId="0EDD03D9" w:rsidTr="00E522F3">
        <w:tc>
          <w:tcPr>
            <w:tcW w:w="6096" w:type="dxa"/>
          </w:tcPr>
          <w:p w14:paraId="6463CF8A" w14:textId="77777777" w:rsidR="00E522F3" w:rsidRPr="00E97EE0" w:rsidRDefault="00E522F3" w:rsidP="00E97EE0">
            <w:pPr>
              <w:rPr>
                <w:rFonts w:ascii="Times New Roman" w:hAnsi="Times New Roman"/>
                <w:sz w:val="24"/>
                <w:szCs w:val="24"/>
              </w:rPr>
            </w:pPr>
          </w:p>
        </w:tc>
        <w:tc>
          <w:tcPr>
            <w:tcW w:w="486" w:type="dxa"/>
          </w:tcPr>
          <w:p w14:paraId="641DBC05" w14:textId="192E8CF3" w:rsidR="00E522F3" w:rsidRPr="00E97EE0" w:rsidRDefault="00E522F3" w:rsidP="00E97EE0">
            <w:pPr>
              <w:jc w:val="center"/>
              <w:rPr>
                <w:rFonts w:ascii="Times New Roman" w:hAnsi="Times New Roman"/>
                <w:sz w:val="24"/>
                <w:szCs w:val="24"/>
              </w:rPr>
            </w:pPr>
            <w:r>
              <w:rPr>
                <w:rFonts w:ascii="Times New Roman" w:hAnsi="Times New Roman"/>
                <w:sz w:val="24"/>
                <w:szCs w:val="24"/>
              </w:rPr>
              <w:t>A</w:t>
            </w:r>
          </w:p>
        </w:tc>
        <w:tc>
          <w:tcPr>
            <w:tcW w:w="486" w:type="dxa"/>
          </w:tcPr>
          <w:p w14:paraId="63C2F251" w14:textId="5F0BBDB4" w:rsidR="00E522F3" w:rsidRPr="00E97EE0" w:rsidRDefault="00E522F3" w:rsidP="00E97EE0">
            <w:pPr>
              <w:jc w:val="center"/>
              <w:rPr>
                <w:rFonts w:ascii="Times New Roman" w:hAnsi="Times New Roman"/>
                <w:sz w:val="24"/>
                <w:szCs w:val="24"/>
              </w:rPr>
            </w:pPr>
            <w:r>
              <w:rPr>
                <w:rFonts w:ascii="Times New Roman" w:hAnsi="Times New Roman"/>
                <w:sz w:val="24"/>
                <w:szCs w:val="24"/>
              </w:rPr>
              <w:t>B</w:t>
            </w:r>
          </w:p>
        </w:tc>
        <w:tc>
          <w:tcPr>
            <w:tcW w:w="486" w:type="dxa"/>
          </w:tcPr>
          <w:p w14:paraId="48D6F9D9" w14:textId="325FF56C" w:rsidR="00E522F3" w:rsidRPr="00E97EE0" w:rsidRDefault="00E522F3" w:rsidP="00E97EE0">
            <w:pPr>
              <w:jc w:val="center"/>
              <w:rPr>
                <w:rFonts w:ascii="Times New Roman" w:hAnsi="Times New Roman"/>
                <w:sz w:val="24"/>
                <w:szCs w:val="24"/>
              </w:rPr>
            </w:pPr>
            <w:r>
              <w:rPr>
                <w:rFonts w:ascii="Times New Roman" w:hAnsi="Times New Roman"/>
                <w:sz w:val="24"/>
                <w:szCs w:val="24"/>
              </w:rPr>
              <w:t>C</w:t>
            </w:r>
          </w:p>
        </w:tc>
        <w:tc>
          <w:tcPr>
            <w:tcW w:w="486" w:type="dxa"/>
          </w:tcPr>
          <w:p w14:paraId="7A3BCD4D" w14:textId="7244826D" w:rsidR="00E522F3" w:rsidRPr="00E97EE0" w:rsidRDefault="00E522F3" w:rsidP="00CF2C08">
            <w:pPr>
              <w:rPr>
                <w:rFonts w:ascii="Times New Roman" w:hAnsi="Times New Roman"/>
                <w:sz w:val="24"/>
                <w:szCs w:val="24"/>
              </w:rPr>
            </w:pPr>
            <w:r>
              <w:rPr>
                <w:rFonts w:ascii="Times New Roman" w:hAnsi="Times New Roman"/>
                <w:sz w:val="24"/>
                <w:szCs w:val="24"/>
              </w:rPr>
              <w:t>D</w:t>
            </w:r>
          </w:p>
        </w:tc>
        <w:tc>
          <w:tcPr>
            <w:tcW w:w="486" w:type="dxa"/>
          </w:tcPr>
          <w:p w14:paraId="4FE94EB5" w14:textId="36EFB4D4" w:rsidR="00E522F3" w:rsidRDefault="00E522F3" w:rsidP="00CF2C08">
            <w:pPr>
              <w:rPr>
                <w:rFonts w:ascii="Times New Roman" w:hAnsi="Times New Roman"/>
                <w:sz w:val="24"/>
                <w:szCs w:val="24"/>
              </w:rPr>
            </w:pPr>
            <w:r>
              <w:rPr>
                <w:rFonts w:ascii="Times New Roman" w:hAnsi="Times New Roman"/>
                <w:sz w:val="24"/>
                <w:szCs w:val="24"/>
              </w:rPr>
              <w:t>E</w:t>
            </w:r>
          </w:p>
        </w:tc>
      </w:tr>
      <w:tr w:rsidR="00E522F3" w:rsidRPr="00E97EE0" w14:paraId="681ED316" w14:textId="447D5C68" w:rsidTr="00E522F3">
        <w:tc>
          <w:tcPr>
            <w:tcW w:w="6096" w:type="dxa"/>
          </w:tcPr>
          <w:p w14:paraId="23B539A6"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Quality of contribution to group discussions</w:t>
            </w:r>
          </w:p>
        </w:tc>
        <w:tc>
          <w:tcPr>
            <w:tcW w:w="486" w:type="dxa"/>
          </w:tcPr>
          <w:p w14:paraId="7A715464" w14:textId="77777777" w:rsidR="00E522F3" w:rsidRPr="00E97EE0" w:rsidRDefault="00E522F3" w:rsidP="00E97EE0">
            <w:pPr>
              <w:rPr>
                <w:rFonts w:ascii="Times New Roman" w:hAnsi="Times New Roman"/>
                <w:sz w:val="24"/>
                <w:szCs w:val="24"/>
              </w:rPr>
            </w:pPr>
          </w:p>
        </w:tc>
        <w:tc>
          <w:tcPr>
            <w:tcW w:w="486" w:type="dxa"/>
          </w:tcPr>
          <w:p w14:paraId="68BF7E48" w14:textId="77777777" w:rsidR="00E522F3" w:rsidRPr="00E97EE0" w:rsidRDefault="00E522F3" w:rsidP="00E97EE0">
            <w:pPr>
              <w:rPr>
                <w:rFonts w:ascii="Times New Roman" w:hAnsi="Times New Roman"/>
                <w:sz w:val="24"/>
                <w:szCs w:val="24"/>
              </w:rPr>
            </w:pPr>
          </w:p>
        </w:tc>
        <w:tc>
          <w:tcPr>
            <w:tcW w:w="486" w:type="dxa"/>
          </w:tcPr>
          <w:p w14:paraId="155C7709" w14:textId="77777777" w:rsidR="00E522F3" w:rsidRPr="00E97EE0" w:rsidRDefault="00E522F3" w:rsidP="00E97EE0">
            <w:pPr>
              <w:rPr>
                <w:rFonts w:ascii="Times New Roman" w:hAnsi="Times New Roman"/>
                <w:sz w:val="24"/>
                <w:szCs w:val="24"/>
              </w:rPr>
            </w:pPr>
          </w:p>
        </w:tc>
        <w:tc>
          <w:tcPr>
            <w:tcW w:w="486" w:type="dxa"/>
          </w:tcPr>
          <w:p w14:paraId="174F56CF" w14:textId="77777777" w:rsidR="00E522F3" w:rsidRPr="00E97EE0" w:rsidRDefault="00E522F3" w:rsidP="00E97EE0">
            <w:pPr>
              <w:rPr>
                <w:rFonts w:ascii="Times New Roman" w:hAnsi="Times New Roman"/>
                <w:sz w:val="24"/>
                <w:szCs w:val="24"/>
              </w:rPr>
            </w:pPr>
          </w:p>
        </w:tc>
        <w:tc>
          <w:tcPr>
            <w:tcW w:w="486" w:type="dxa"/>
          </w:tcPr>
          <w:p w14:paraId="184ED5C7" w14:textId="77777777" w:rsidR="00E522F3" w:rsidRPr="00E97EE0" w:rsidRDefault="00E522F3" w:rsidP="00E97EE0">
            <w:pPr>
              <w:rPr>
                <w:rFonts w:ascii="Times New Roman" w:hAnsi="Times New Roman"/>
                <w:sz w:val="24"/>
                <w:szCs w:val="24"/>
              </w:rPr>
            </w:pPr>
          </w:p>
        </w:tc>
      </w:tr>
      <w:tr w:rsidR="00E522F3" w:rsidRPr="00E97EE0" w14:paraId="45DBFECE" w14:textId="236BFE86" w:rsidTr="00E522F3">
        <w:tc>
          <w:tcPr>
            <w:tcW w:w="6096" w:type="dxa"/>
          </w:tcPr>
          <w:p w14:paraId="0194D3CE"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Quality of contribution to writing the assignments</w:t>
            </w:r>
          </w:p>
        </w:tc>
        <w:tc>
          <w:tcPr>
            <w:tcW w:w="486" w:type="dxa"/>
          </w:tcPr>
          <w:p w14:paraId="458E4407" w14:textId="77777777" w:rsidR="00E522F3" w:rsidRPr="00E97EE0" w:rsidRDefault="00E522F3" w:rsidP="00E97EE0">
            <w:pPr>
              <w:rPr>
                <w:rFonts w:ascii="Times New Roman" w:hAnsi="Times New Roman"/>
                <w:sz w:val="24"/>
                <w:szCs w:val="24"/>
              </w:rPr>
            </w:pPr>
          </w:p>
        </w:tc>
        <w:tc>
          <w:tcPr>
            <w:tcW w:w="486" w:type="dxa"/>
          </w:tcPr>
          <w:p w14:paraId="7DD4913D" w14:textId="77777777" w:rsidR="00E522F3" w:rsidRPr="00E97EE0" w:rsidRDefault="00E522F3" w:rsidP="00E97EE0">
            <w:pPr>
              <w:rPr>
                <w:rFonts w:ascii="Times New Roman" w:hAnsi="Times New Roman"/>
                <w:sz w:val="24"/>
                <w:szCs w:val="24"/>
              </w:rPr>
            </w:pPr>
          </w:p>
        </w:tc>
        <w:tc>
          <w:tcPr>
            <w:tcW w:w="486" w:type="dxa"/>
          </w:tcPr>
          <w:p w14:paraId="5ED4CE83" w14:textId="77777777" w:rsidR="00E522F3" w:rsidRPr="00E97EE0" w:rsidRDefault="00E522F3" w:rsidP="00E97EE0">
            <w:pPr>
              <w:rPr>
                <w:rFonts w:ascii="Times New Roman" w:hAnsi="Times New Roman"/>
                <w:sz w:val="24"/>
                <w:szCs w:val="24"/>
              </w:rPr>
            </w:pPr>
          </w:p>
        </w:tc>
        <w:tc>
          <w:tcPr>
            <w:tcW w:w="486" w:type="dxa"/>
          </w:tcPr>
          <w:p w14:paraId="25037373" w14:textId="77777777" w:rsidR="00E522F3" w:rsidRPr="00E97EE0" w:rsidRDefault="00E522F3" w:rsidP="00E97EE0">
            <w:pPr>
              <w:rPr>
                <w:rFonts w:ascii="Times New Roman" w:hAnsi="Times New Roman"/>
                <w:sz w:val="24"/>
                <w:szCs w:val="24"/>
              </w:rPr>
            </w:pPr>
          </w:p>
        </w:tc>
        <w:tc>
          <w:tcPr>
            <w:tcW w:w="486" w:type="dxa"/>
          </w:tcPr>
          <w:p w14:paraId="01101C3F" w14:textId="77777777" w:rsidR="00E522F3" w:rsidRPr="00E97EE0" w:rsidRDefault="00E522F3" w:rsidP="00E97EE0">
            <w:pPr>
              <w:rPr>
                <w:rFonts w:ascii="Times New Roman" w:hAnsi="Times New Roman"/>
                <w:sz w:val="24"/>
                <w:szCs w:val="24"/>
              </w:rPr>
            </w:pPr>
          </w:p>
        </w:tc>
      </w:tr>
      <w:tr w:rsidR="00E522F3" w:rsidRPr="00E97EE0" w14:paraId="0655984B" w14:textId="62184DE3" w:rsidTr="00E522F3">
        <w:tc>
          <w:tcPr>
            <w:tcW w:w="6096" w:type="dxa"/>
          </w:tcPr>
          <w:p w14:paraId="23CAFD07"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Quality of contribution to organizing assignments</w:t>
            </w:r>
          </w:p>
        </w:tc>
        <w:tc>
          <w:tcPr>
            <w:tcW w:w="486" w:type="dxa"/>
          </w:tcPr>
          <w:p w14:paraId="3D59C75D" w14:textId="77777777" w:rsidR="00E522F3" w:rsidRPr="00E97EE0" w:rsidRDefault="00E522F3" w:rsidP="00E97EE0">
            <w:pPr>
              <w:rPr>
                <w:rFonts w:ascii="Times New Roman" w:hAnsi="Times New Roman"/>
                <w:sz w:val="24"/>
                <w:szCs w:val="24"/>
              </w:rPr>
            </w:pPr>
          </w:p>
        </w:tc>
        <w:tc>
          <w:tcPr>
            <w:tcW w:w="486" w:type="dxa"/>
          </w:tcPr>
          <w:p w14:paraId="3842221D" w14:textId="77777777" w:rsidR="00E522F3" w:rsidRPr="00E97EE0" w:rsidRDefault="00E522F3" w:rsidP="00E97EE0">
            <w:pPr>
              <w:rPr>
                <w:rFonts w:ascii="Times New Roman" w:hAnsi="Times New Roman"/>
                <w:sz w:val="24"/>
                <w:szCs w:val="24"/>
              </w:rPr>
            </w:pPr>
          </w:p>
        </w:tc>
        <w:tc>
          <w:tcPr>
            <w:tcW w:w="486" w:type="dxa"/>
          </w:tcPr>
          <w:p w14:paraId="5C237884" w14:textId="77777777" w:rsidR="00E522F3" w:rsidRPr="00E97EE0" w:rsidRDefault="00E522F3" w:rsidP="00E97EE0">
            <w:pPr>
              <w:rPr>
                <w:rFonts w:ascii="Times New Roman" w:hAnsi="Times New Roman"/>
                <w:sz w:val="24"/>
                <w:szCs w:val="24"/>
              </w:rPr>
            </w:pPr>
          </w:p>
        </w:tc>
        <w:tc>
          <w:tcPr>
            <w:tcW w:w="486" w:type="dxa"/>
          </w:tcPr>
          <w:p w14:paraId="57D352D1" w14:textId="77777777" w:rsidR="00E522F3" w:rsidRPr="00E97EE0" w:rsidRDefault="00E522F3" w:rsidP="00E97EE0">
            <w:pPr>
              <w:rPr>
                <w:rFonts w:ascii="Times New Roman" w:hAnsi="Times New Roman"/>
                <w:sz w:val="24"/>
                <w:szCs w:val="24"/>
              </w:rPr>
            </w:pPr>
          </w:p>
        </w:tc>
        <w:tc>
          <w:tcPr>
            <w:tcW w:w="486" w:type="dxa"/>
          </w:tcPr>
          <w:p w14:paraId="5970F5BA" w14:textId="77777777" w:rsidR="00E522F3" w:rsidRPr="00E97EE0" w:rsidRDefault="00E522F3" w:rsidP="00E97EE0">
            <w:pPr>
              <w:rPr>
                <w:rFonts w:ascii="Times New Roman" w:hAnsi="Times New Roman"/>
                <w:sz w:val="24"/>
                <w:szCs w:val="24"/>
              </w:rPr>
            </w:pPr>
          </w:p>
        </w:tc>
      </w:tr>
      <w:tr w:rsidR="00E522F3" w:rsidRPr="00E97EE0" w14:paraId="64E926A8" w14:textId="5D8FB3F7" w:rsidTr="00E522F3">
        <w:tc>
          <w:tcPr>
            <w:tcW w:w="6096" w:type="dxa"/>
          </w:tcPr>
          <w:p w14:paraId="1CC027AD"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Quality of initiative when things needed to be done</w:t>
            </w:r>
          </w:p>
        </w:tc>
        <w:tc>
          <w:tcPr>
            <w:tcW w:w="486" w:type="dxa"/>
          </w:tcPr>
          <w:p w14:paraId="12BED4B1" w14:textId="77777777" w:rsidR="00E522F3" w:rsidRPr="00E97EE0" w:rsidRDefault="00E522F3" w:rsidP="00E97EE0">
            <w:pPr>
              <w:rPr>
                <w:rFonts w:ascii="Times New Roman" w:hAnsi="Times New Roman"/>
                <w:sz w:val="24"/>
                <w:szCs w:val="24"/>
              </w:rPr>
            </w:pPr>
          </w:p>
        </w:tc>
        <w:tc>
          <w:tcPr>
            <w:tcW w:w="486" w:type="dxa"/>
          </w:tcPr>
          <w:p w14:paraId="3DF250A9" w14:textId="77777777" w:rsidR="00E522F3" w:rsidRPr="00E97EE0" w:rsidRDefault="00E522F3" w:rsidP="00E97EE0">
            <w:pPr>
              <w:rPr>
                <w:rFonts w:ascii="Times New Roman" w:hAnsi="Times New Roman"/>
                <w:sz w:val="24"/>
                <w:szCs w:val="24"/>
              </w:rPr>
            </w:pPr>
          </w:p>
        </w:tc>
        <w:tc>
          <w:tcPr>
            <w:tcW w:w="486" w:type="dxa"/>
          </w:tcPr>
          <w:p w14:paraId="140D2C61" w14:textId="77777777" w:rsidR="00E522F3" w:rsidRPr="00E97EE0" w:rsidRDefault="00E522F3" w:rsidP="00E97EE0">
            <w:pPr>
              <w:rPr>
                <w:rFonts w:ascii="Times New Roman" w:hAnsi="Times New Roman"/>
                <w:sz w:val="24"/>
                <w:szCs w:val="24"/>
              </w:rPr>
            </w:pPr>
          </w:p>
        </w:tc>
        <w:tc>
          <w:tcPr>
            <w:tcW w:w="486" w:type="dxa"/>
          </w:tcPr>
          <w:p w14:paraId="586C3591" w14:textId="77777777" w:rsidR="00E522F3" w:rsidRPr="00E97EE0" w:rsidRDefault="00E522F3" w:rsidP="00E97EE0">
            <w:pPr>
              <w:rPr>
                <w:rFonts w:ascii="Times New Roman" w:hAnsi="Times New Roman"/>
                <w:sz w:val="24"/>
                <w:szCs w:val="24"/>
              </w:rPr>
            </w:pPr>
          </w:p>
        </w:tc>
        <w:tc>
          <w:tcPr>
            <w:tcW w:w="486" w:type="dxa"/>
          </w:tcPr>
          <w:p w14:paraId="6CF7EAF0" w14:textId="77777777" w:rsidR="00E522F3" w:rsidRPr="00E97EE0" w:rsidRDefault="00E522F3" w:rsidP="00E97EE0">
            <w:pPr>
              <w:rPr>
                <w:rFonts w:ascii="Times New Roman" w:hAnsi="Times New Roman"/>
                <w:sz w:val="24"/>
                <w:szCs w:val="24"/>
              </w:rPr>
            </w:pPr>
          </w:p>
        </w:tc>
      </w:tr>
      <w:tr w:rsidR="00E522F3" w:rsidRPr="00E97EE0" w14:paraId="3ECCAD52" w14:textId="7DFCDBB7" w:rsidTr="00E522F3">
        <w:tc>
          <w:tcPr>
            <w:tcW w:w="6096" w:type="dxa"/>
          </w:tcPr>
          <w:p w14:paraId="5F7CE7C0"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Reliability in completing assigned responsibilities</w:t>
            </w:r>
          </w:p>
        </w:tc>
        <w:tc>
          <w:tcPr>
            <w:tcW w:w="486" w:type="dxa"/>
          </w:tcPr>
          <w:p w14:paraId="55D3A018" w14:textId="77777777" w:rsidR="00E522F3" w:rsidRPr="00E97EE0" w:rsidRDefault="00E522F3" w:rsidP="00E97EE0">
            <w:pPr>
              <w:rPr>
                <w:rFonts w:ascii="Times New Roman" w:hAnsi="Times New Roman"/>
                <w:sz w:val="24"/>
                <w:szCs w:val="24"/>
              </w:rPr>
            </w:pPr>
          </w:p>
        </w:tc>
        <w:tc>
          <w:tcPr>
            <w:tcW w:w="486" w:type="dxa"/>
          </w:tcPr>
          <w:p w14:paraId="32B18F69" w14:textId="77777777" w:rsidR="00E522F3" w:rsidRPr="00E97EE0" w:rsidRDefault="00E522F3" w:rsidP="00E97EE0">
            <w:pPr>
              <w:rPr>
                <w:rFonts w:ascii="Times New Roman" w:hAnsi="Times New Roman"/>
                <w:sz w:val="24"/>
                <w:szCs w:val="24"/>
              </w:rPr>
            </w:pPr>
          </w:p>
        </w:tc>
        <w:tc>
          <w:tcPr>
            <w:tcW w:w="486" w:type="dxa"/>
          </w:tcPr>
          <w:p w14:paraId="60D78F0D" w14:textId="77777777" w:rsidR="00E522F3" w:rsidRPr="00E97EE0" w:rsidRDefault="00E522F3" w:rsidP="00E97EE0">
            <w:pPr>
              <w:rPr>
                <w:rFonts w:ascii="Times New Roman" w:hAnsi="Times New Roman"/>
                <w:sz w:val="24"/>
                <w:szCs w:val="24"/>
              </w:rPr>
            </w:pPr>
          </w:p>
        </w:tc>
        <w:tc>
          <w:tcPr>
            <w:tcW w:w="486" w:type="dxa"/>
          </w:tcPr>
          <w:p w14:paraId="4897D2BE" w14:textId="77777777" w:rsidR="00E522F3" w:rsidRPr="00E97EE0" w:rsidRDefault="00E522F3" w:rsidP="00E97EE0">
            <w:pPr>
              <w:rPr>
                <w:rFonts w:ascii="Times New Roman" w:hAnsi="Times New Roman"/>
                <w:sz w:val="24"/>
                <w:szCs w:val="24"/>
              </w:rPr>
            </w:pPr>
          </w:p>
        </w:tc>
        <w:tc>
          <w:tcPr>
            <w:tcW w:w="486" w:type="dxa"/>
          </w:tcPr>
          <w:p w14:paraId="6885F649" w14:textId="77777777" w:rsidR="00E522F3" w:rsidRPr="00E97EE0" w:rsidRDefault="00E522F3" w:rsidP="00E97EE0">
            <w:pPr>
              <w:rPr>
                <w:rFonts w:ascii="Times New Roman" w:hAnsi="Times New Roman"/>
                <w:sz w:val="24"/>
                <w:szCs w:val="24"/>
              </w:rPr>
            </w:pPr>
          </w:p>
        </w:tc>
      </w:tr>
      <w:tr w:rsidR="00E522F3" w:rsidRPr="00E97EE0" w14:paraId="34598463" w14:textId="764643A1" w:rsidTr="00E522F3">
        <w:tc>
          <w:tcPr>
            <w:tcW w:w="6096" w:type="dxa"/>
          </w:tcPr>
          <w:p w14:paraId="4D2201B9"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Amount of effort put forth</w:t>
            </w:r>
          </w:p>
        </w:tc>
        <w:tc>
          <w:tcPr>
            <w:tcW w:w="486" w:type="dxa"/>
          </w:tcPr>
          <w:p w14:paraId="2CA8F55E" w14:textId="77777777" w:rsidR="00E522F3" w:rsidRPr="00E97EE0" w:rsidRDefault="00E522F3" w:rsidP="00E97EE0">
            <w:pPr>
              <w:rPr>
                <w:rFonts w:ascii="Times New Roman" w:hAnsi="Times New Roman"/>
                <w:sz w:val="24"/>
                <w:szCs w:val="24"/>
              </w:rPr>
            </w:pPr>
          </w:p>
        </w:tc>
        <w:tc>
          <w:tcPr>
            <w:tcW w:w="486" w:type="dxa"/>
          </w:tcPr>
          <w:p w14:paraId="68D9E4D9" w14:textId="77777777" w:rsidR="00E522F3" w:rsidRPr="00E97EE0" w:rsidRDefault="00E522F3" w:rsidP="00E97EE0">
            <w:pPr>
              <w:rPr>
                <w:rFonts w:ascii="Times New Roman" w:hAnsi="Times New Roman"/>
                <w:sz w:val="24"/>
                <w:szCs w:val="24"/>
              </w:rPr>
            </w:pPr>
          </w:p>
        </w:tc>
        <w:tc>
          <w:tcPr>
            <w:tcW w:w="486" w:type="dxa"/>
          </w:tcPr>
          <w:p w14:paraId="0A2D4089" w14:textId="77777777" w:rsidR="00E522F3" w:rsidRPr="00E97EE0" w:rsidRDefault="00E522F3" w:rsidP="00E97EE0">
            <w:pPr>
              <w:rPr>
                <w:rFonts w:ascii="Times New Roman" w:hAnsi="Times New Roman"/>
                <w:sz w:val="24"/>
                <w:szCs w:val="24"/>
              </w:rPr>
            </w:pPr>
          </w:p>
        </w:tc>
        <w:tc>
          <w:tcPr>
            <w:tcW w:w="486" w:type="dxa"/>
          </w:tcPr>
          <w:p w14:paraId="05118A3C" w14:textId="77777777" w:rsidR="00E522F3" w:rsidRPr="00E97EE0" w:rsidRDefault="00E522F3" w:rsidP="00E97EE0">
            <w:pPr>
              <w:rPr>
                <w:rFonts w:ascii="Times New Roman" w:hAnsi="Times New Roman"/>
                <w:sz w:val="24"/>
                <w:szCs w:val="24"/>
              </w:rPr>
            </w:pPr>
          </w:p>
        </w:tc>
        <w:tc>
          <w:tcPr>
            <w:tcW w:w="486" w:type="dxa"/>
          </w:tcPr>
          <w:p w14:paraId="009D7406" w14:textId="77777777" w:rsidR="00E522F3" w:rsidRPr="00E97EE0" w:rsidRDefault="00E522F3" w:rsidP="00E97EE0">
            <w:pPr>
              <w:rPr>
                <w:rFonts w:ascii="Times New Roman" w:hAnsi="Times New Roman"/>
                <w:sz w:val="24"/>
                <w:szCs w:val="24"/>
              </w:rPr>
            </w:pPr>
          </w:p>
        </w:tc>
      </w:tr>
      <w:tr w:rsidR="00E522F3" w:rsidRPr="00E97EE0" w14:paraId="485AE7E9" w14:textId="3378B976" w:rsidTr="00E522F3">
        <w:tc>
          <w:tcPr>
            <w:tcW w:w="6096" w:type="dxa"/>
          </w:tcPr>
          <w:p w14:paraId="693887EE"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Commitment to the group</w:t>
            </w:r>
          </w:p>
        </w:tc>
        <w:tc>
          <w:tcPr>
            <w:tcW w:w="486" w:type="dxa"/>
          </w:tcPr>
          <w:p w14:paraId="38C3979E" w14:textId="77777777" w:rsidR="00E522F3" w:rsidRPr="00E97EE0" w:rsidRDefault="00E522F3" w:rsidP="00E97EE0">
            <w:pPr>
              <w:rPr>
                <w:rFonts w:ascii="Times New Roman" w:hAnsi="Times New Roman"/>
                <w:sz w:val="24"/>
                <w:szCs w:val="24"/>
              </w:rPr>
            </w:pPr>
          </w:p>
        </w:tc>
        <w:tc>
          <w:tcPr>
            <w:tcW w:w="486" w:type="dxa"/>
          </w:tcPr>
          <w:p w14:paraId="429C604A" w14:textId="77777777" w:rsidR="00E522F3" w:rsidRPr="00E97EE0" w:rsidRDefault="00E522F3" w:rsidP="00E97EE0">
            <w:pPr>
              <w:rPr>
                <w:rFonts w:ascii="Times New Roman" w:hAnsi="Times New Roman"/>
                <w:sz w:val="24"/>
                <w:szCs w:val="24"/>
              </w:rPr>
            </w:pPr>
          </w:p>
        </w:tc>
        <w:tc>
          <w:tcPr>
            <w:tcW w:w="486" w:type="dxa"/>
          </w:tcPr>
          <w:p w14:paraId="0426D333" w14:textId="77777777" w:rsidR="00E522F3" w:rsidRPr="00E97EE0" w:rsidRDefault="00E522F3" w:rsidP="00E97EE0">
            <w:pPr>
              <w:rPr>
                <w:rFonts w:ascii="Times New Roman" w:hAnsi="Times New Roman"/>
                <w:sz w:val="24"/>
                <w:szCs w:val="24"/>
              </w:rPr>
            </w:pPr>
          </w:p>
        </w:tc>
        <w:tc>
          <w:tcPr>
            <w:tcW w:w="486" w:type="dxa"/>
          </w:tcPr>
          <w:p w14:paraId="6080F69C" w14:textId="77777777" w:rsidR="00E522F3" w:rsidRPr="00E97EE0" w:rsidRDefault="00E522F3" w:rsidP="00E97EE0">
            <w:pPr>
              <w:rPr>
                <w:rFonts w:ascii="Times New Roman" w:hAnsi="Times New Roman"/>
                <w:sz w:val="24"/>
                <w:szCs w:val="24"/>
              </w:rPr>
            </w:pPr>
          </w:p>
        </w:tc>
        <w:tc>
          <w:tcPr>
            <w:tcW w:w="486" w:type="dxa"/>
          </w:tcPr>
          <w:p w14:paraId="396FAEF2" w14:textId="77777777" w:rsidR="00E522F3" w:rsidRPr="00E97EE0" w:rsidRDefault="00E522F3" w:rsidP="00E97EE0">
            <w:pPr>
              <w:rPr>
                <w:rFonts w:ascii="Times New Roman" w:hAnsi="Times New Roman"/>
                <w:sz w:val="24"/>
                <w:szCs w:val="24"/>
              </w:rPr>
            </w:pPr>
          </w:p>
        </w:tc>
      </w:tr>
      <w:tr w:rsidR="00E522F3" w:rsidRPr="00E97EE0" w14:paraId="08DF1DF7" w14:textId="0C975F68" w:rsidTr="00E522F3">
        <w:tc>
          <w:tcPr>
            <w:tcW w:w="6096" w:type="dxa"/>
          </w:tcPr>
          <w:p w14:paraId="627FAC2F"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Leadership, inspiration provided to the group</w:t>
            </w:r>
          </w:p>
        </w:tc>
        <w:tc>
          <w:tcPr>
            <w:tcW w:w="486" w:type="dxa"/>
          </w:tcPr>
          <w:p w14:paraId="56FD7F68" w14:textId="77777777" w:rsidR="00E522F3" w:rsidRPr="00E97EE0" w:rsidRDefault="00E522F3" w:rsidP="00E97EE0">
            <w:pPr>
              <w:rPr>
                <w:rFonts w:ascii="Times New Roman" w:hAnsi="Times New Roman"/>
                <w:sz w:val="24"/>
                <w:szCs w:val="24"/>
              </w:rPr>
            </w:pPr>
          </w:p>
        </w:tc>
        <w:tc>
          <w:tcPr>
            <w:tcW w:w="486" w:type="dxa"/>
          </w:tcPr>
          <w:p w14:paraId="560DAE0B" w14:textId="77777777" w:rsidR="00E522F3" w:rsidRPr="00E97EE0" w:rsidRDefault="00E522F3" w:rsidP="00E97EE0">
            <w:pPr>
              <w:rPr>
                <w:rFonts w:ascii="Times New Roman" w:hAnsi="Times New Roman"/>
                <w:sz w:val="24"/>
                <w:szCs w:val="24"/>
              </w:rPr>
            </w:pPr>
          </w:p>
        </w:tc>
        <w:tc>
          <w:tcPr>
            <w:tcW w:w="486" w:type="dxa"/>
          </w:tcPr>
          <w:p w14:paraId="65DAC019" w14:textId="77777777" w:rsidR="00E522F3" w:rsidRPr="00E97EE0" w:rsidRDefault="00E522F3" w:rsidP="00E97EE0">
            <w:pPr>
              <w:rPr>
                <w:rFonts w:ascii="Times New Roman" w:hAnsi="Times New Roman"/>
                <w:sz w:val="24"/>
                <w:szCs w:val="24"/>
              </w:rPr>
            </w:pPr>
          </w:p>
        </w:tc>
        <w:tc>
          <w:tcPr>
            <w:tcW w:w="486" w:type="dxa"/>
          </w:tcPr>
          <w:p w14:paraId="140872B3" w14:textId="77777777" w:rsidR="00E522F3" w:rsidRPr="00E97EE0" w:rsidRDefault="00E522F3" w:rsidP="00E97EE0">
            <w:pPr>
              <w:rPr>
                <w:rFonts w:ascii="Times New Roman" w:hAnsi="Times New Roman"/>
                <w:sz w:val="24"/>
                <w:szCs w:val="24"/>
              </w:rPr>
            </w:pPr>
          </w:p>
        </w:tc>
        <w:tc>
          <w:tcPr>
            <w:tcW w:w="486" w:type="dxa"/>
          </w:tcPr>
          <w:p w14:paraId="2633E0B7" w14:textId="77777777" w:rsidR="00E522F3" w:rsidRPr="00E97EE0" w:rsidRDefault="00E522F3" w:rsidP="00E97EE0">
            <w:pPr>
              <w:rPr>
                <w:rFonts w:ascii="Times New Roman" w:hAnsi="Times New Roman"/>
                <w:sz w:val="24"/>
                <w:szCs w:val="24"/>
              </w:rPr>
            </w:pPr>
          </w:p>
        </w:tc>
      </w:tr>
      <w:tr w:rsidR="00E522F3" w:rsidRPr="00E97EE0" w14:paraId="345A3C6A" w14:textId="2F408E58" w:rsidTr="00E522F3">
        <w:tc>
          <w:tcPr>
            <w:tcW w:w="6096" w:type="dxa"/>
          </w:tcPr>
          <w:p w14:paraId="728D424D"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Emphasis on task functions</w:t>
            </w:r>
          </w:p>
        </w:tc>
        <w:tc>
          <w:tcPr>
            <w:tcW w:w="486" w:type="dxa"/>
          </w:tcPr>
          <w:p w14:paraId="30357F4E" w14:textId="77777777" w:rsidR="00E522F3" w:rsidRPr="00E97EE0" w:rsidRDefault="00E522F3" w:rsidP="00E97EE0">
            <w:pPr>
              <w:rPr>
                <w:rFonts w:ascii="Times New Roman" w:hAnsi="Times New Roman"/>
                <w:sz w:val="24"/>
                <w:szCs w:val="24"/>
              </w:rPr>
            </w:pPr>
          </w:p>
        </w:tc>
        <w:tc>
          <w:tcPr>
            <w:tcW w:w="486" w:type="dxa"/>
          </w:tcPr>
          <w:p w14:paraId="0F61AC94" w14:textId="77777777" w:rsidR="00E522F3" w:rsidRPr="00E97EE0" w:rsidRDefault="00E522F3" w:rsidP="00E97EE0">
            <w:pPr>
              <w:rPr>
                <w:rFonts w:ascii="Times New Roman" w:hAnsi="Times New Roman"/>
                <w:sz w:val="24"/>
                <w:szCs w:val="24"/>
              </w:rPr>
            </w:pPr>
          </w:p>
        </w:tc>
        <w:tc>
          <w:tcPr>
            <w:tcW w:w="486" w:type="dxa"/>
          </w:tcPr>
          <w:p w14:paraId="31266A0E" w14:textId="77777777" w:rsidR="00E522F3" w:rsidRPr="00E97EE0" w:rsidRDefault="00E522F3" w:rsidP="00E97EE0">
            <w:pPr>
              <w:rPr>
                <w:rFonts w:ascii="Times New Roman" w:hAnsi="Times New Roman"/>
                <w:sz w:val="24"/>
                <w:szCs w:val="24"/>
              </w:rPr>
            </w:pPr>
          </w:p>
        </w:tc>
        <w:tc>
          <w:tcPr>
            <w:tcW w:w="486" w:type="dxa"/>
          </w:tcPr>
          <w:p w14:paraId="29BF6F15" w14:textId="77777777" w:rsidR="00E522F3" w:rsidRPr="00E97EE0" w:rsidRDefault="00E522F3" w:rsidP="00E97EE0">
            <w:pPr>
              <w:rPr>
                <w:rFonts w:ascii="Times New Roman" w:hAnsi="Times New Roman"/>
                <w:sz w:val="24"/>
                <w:szCs w:val="24"/>
              </w:rPr>
            </w:pPr>
          </w:p>
        </w:tc>
        <w:tc>
          <w:tcPr>
            <w:tcW w:w="486" w:type="dxa"/>
          </w:tcPr>
          <w:p w14:paraId="5AA192D8" w14:textId="77777777" w:rsidR="00E522F3" w:rsidRPr="00E97EE0" w:rsidRDefault="00E522F3" w:rsidP="00E97EE0">
            <w:pPr>
              <w:rPr>
                <w:rFonts w:ascii="Times New Roman" w:hAnsi="Times New Roman"/>
                <w:sz w:val="24"/>
                <w:szCs w:val="24"/>
              </w:rPr>
            </w:pPr>
          </w:p>
        </w:tc>
      </w:tr>
      <w:tr w:rsidR="00E522F3" w:rsidRPr="00E97EE0" w14:paraId="35CD39DC" w14:textId="038B5040" w:rsidTr="00E522F3">
        <w:tc>
          <w:tcPr>
            <w:tcW w:w="6096" w:type="dxa"/>
          </w:tcPr>
          <w:p w14:paraId="04CC8069"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Emphasis on relationship functions</w:t>
            </w:r>
          </w:p>
        </w:tc>
        <w:tc>
          <w:tcPr>
            <w:tcW w:w="486" w:type="dxa"/>
          </w:tcPr>
          <w:p w14:paraId="3466DDB7" w14:textId="77777777" w:rsidR="00E522F3" w:rsidRPr="00E97EE0" w:rsidRDefault="00E522F3" w:rsidP="00E97EE0">
            <w:pPr>
              <w:rPr>
                <w:rFonts w:ascii="Times New Roman" w:hAnsi="Times New Roman"/>
                <w:sz w:val="24"/>
                <w:szCs w:val="24"/>
              </w:rPr>
            </w:pPr>
          </w:p>
        </w:tc>
        <w:tc>
          <w:tcPr>
            <w:tcW w:w="486" w:type="dxa"/>
          </w:tcPr>
          <w:p w14:paraId="69547757" w14:textId="77777777" w:rsidR="00E522F3" w:rsidRPr="00E97EE0" w:rsidRDefault="00E522F3" w:rsidP="00E97EE0">
            <w:pPr>
              <w:rPr>
                <w:rFonts w:ascii="Times New Roman" w:hAnsi="Times New Roman"/>
                <w:sz w:val="24"/>
                <w:szCs w:val="24"/>
              </w:rPr>
            </w:pPr>
          </w:p>
        </w:tc>
        <w:tc>
          <w:tcPr>
            <w:tcW w:w="486" w:type="dxa"/>
          </w:tcPr>
          <w:p w14:paraId="687337D8" w14:textId="77777777" w:rsidR="00E522F3" w:rsidRPr="00E97EE0" w:rsidRDefault="00E522F3" w:rsidP="00E97EE0">
            <w:pPr>
              <w:rPr>
                <w:rFonts w:ascii="Times New Roman" w:hAnsi="Times New Roman"/>
                <w:sz w:val="24"/>
                <w:szCs w:val="24"/>
              </w:rPr>
            </w:pPr>
          </w:p>
        </w:tc>
        <w:tc>
          <w:tcPr>
            <w:tcW w:w="486" w:type="dxa"/>
          </w:tcPr>
          <w:p w14:paraId="2732413F" w14:textId="77777777" w:rsidR="00E522F3" w:rsidRPr="00E97EE0" w:rsidRDefault="00E522F3" w:rsidP="00E97EE0">
            <w:pPr>
              <w:rPr>
                <w:rFonts w:ascii="Times New Roman" w:hAnsi="Times New Roman"/>
                <w:sz w:val="24"/>
                <w:szCs w:val="24"/>
              </w:rPr>
            </w:pPr>
          </w:p>
        </w:tc>
        <w:tc>
          <w:tcPr>
            <w:tcW w:w="486" w:type="dxa"/>
          </w:tcPr>
          <w:p w14:paraId="12924A52" w14:textId="77777777" w:rsidR="00E522F3" w:rsidRPr="00E97EE0" w:rsidRDefault="00E522F3" w:rsidP="00E97EE0">
            <w:pPr>
              <w:rPr>
                <w:rFonts w:ascii="Times New Roman" w:hAnsi="Times New Roman"/>
                <w:sz w:val="24"/>
                <w:szCs w:val="24"/>
              </w:rPr>
            </w:pPr>
          </w:p>
        </w:tc>
      </w:tr>
      <w:tr w:rsidR="00E522F3" w:rsidRPr="00E97EE0" w14:paraId="603FBFDB" w14:textId="1139DF91" w:rsidTr="00E522F3">
        <w:tc>
          <w:tcPr>
            <w:tcW w:w="6096" w:type="dxa"/>
          </w:tcPr>
          <w:p w14:paraId="1D3175D4" w14:textId="77777777" w:rsidR="00E522F3" w:rsidRPr="00E97EE0" w:rsidRDefault="00E522F3" w:rsidP="00E97EE0">
            <w:pPr>
              <w:spacing w:before="120" w:after="120"/>
              <w:rPr>
                <w:rFonts w:ascii="Times New Roman" w:hAnsi="Times New Roman"/>
                <w:sz w:val="24"/>
                <w:szCs w:val="24"/>
              </w:rPr>
            </w:pPr>
            <w:r w:rsidRPr="00E97EE0">
              <w:rPr>
                <w:rFonts w:ascii="Times New Roman" w:hAnsi="Times New Roman"/>
                <w:sz w:val="24"/>
                <w:szCs w:val="24"/>
              </w:rPr>
              <w:t>Would want to work with again</w:t>
            </w:r>
          </w:p>
        </w:tc>
        <w:tc>
          <w:tcPr>
            <w:tcW w:w="486" w:type="dxa"/>
          </w:tcPr>
          <w:p w14:paraId="0D8215BE" w14:textId="77777777" w:rsidR="00E522F3" w:rsidRPr="00E97EE0" w:rsidRDefault="00E522F3" w:rsidP="00E97EE0">
            <w:pPr>
              <w:rPr>
                <w:rFonts w:ascii="Times New Roman" w:hAnsi="Times New Roman"/>
                <w:sz w:val="24"/>
                <w:szCs w:val="24"/>
              </w:rPr>
            </w:pPr>
          </w:p>
        </w:tc>
        <w:tc>
          <w:tcPr>
            <w:tcW w:w="486" w:type="dxa"/>
          </w:tcPr>
          <w:p w14:paraId="5288D7B0" w14:textId="77777777" w:rsidR="00E522F3" w:rsidRPr="00E97EE0" w:rsidRDefault="00E522F3" w:rsidP="00E97EE0">
            <w:pPr>
              <w:rPr>
                <w:rFonts w:ascii="Times New Roman" w:hAnsi="Times New Roman"/>
                <w:sz w:val="24"/>
                <w:szCs w:val="24"/>
              </w:rPr>
            </w:pPr>
          </w:p>
        </w:tc>
        <w:tc>
          <w:tcPr>
            <w:tcW w:w="486" w:type="dxa"/>
          </w:tcPr>
          <w:p w14:paraId="66C76795" w14:textId="77777777" w:rsidR="00E522F3" w:rsidRPr="00E97EE0" w:rsidRDefault="00E522F3" w:rsidP="00E97EE0">
            <w:pPr>
              <w:rPr>
                <w:rFonts w:ascii="Times New Roman" w:hAnsi="Times New Roman"/>
                <w:sz w:val="24"/>
                <w:szCs w:val="24"/>
              </w:rPr>
            </w:pPr>
          </w:p>
        </w:tc>
        <w:tc>
          <w:tcPr>
            <w:tcW w:w="486" w:type="dxa"/>
          </w:tcPr>
          <w:p w14:paraId="0ADDA782" w14:textId="77777777" w:rsidR="00E522F3" w:rsidRPr="00E97EE0" w:rsidRDefault="00E522F3" w:rsidP="00E97EE0">
            <w:pPr>
              <w:rPr>
                <w:rFonts w:ascii="Times New Roman" w:hAnsi="Times New Roman"/>
                <w:sz w:val="24"/>
                <w:szCs w:val="24"/>
              </w:rPr>
            </w:pPr>
          </w:p>
        </w:tc>
        <w:tc>
          <w:tcPr>
            <w:tcW w:w="486" w:type="dxa"/>
          </w:tcPr>
          <w:p w14:paraId="744284DB" w14:textId="77777777" w:rsidR="00E522F3" w:rsidRPr="00E97EE0" w:rsidRDefault="00E522F3" w:rsidP="00E97EE0">
            <w:pPr>
              <w:rPr>
                <w:rFonts w:ascii="Times New Roman" w:hAnsi="Times New Roman"/>
                <w:sz w:val="24"/>
                <w:szCs w:val="24"/>
              </w:rPr>
            </w:pPr>
          </w:p>
        </w:tc>
      </w:tr>
    </w:tbl>
    <w:p w14:paraId="08B00EA1" w14:textId="77777777" w:rsidR="00E97EE0" w:rsidRPr="00E97EE0" w:rsidRDefault="00E97EE0" w:rsidP="00E97EE0">
      <w:pPr>
        <w:rPr>
          <w:rFonts w:ascii="Times New Roman" w:hAnsi="Times New Roman"/>
          <w:sz w:val="24"/>
          <w:szCs w:val="24"/>
        </w:rPr>
      </w:pPr>
    </w:p>
    <w:p w14:paraId="652DE757" w14:textId="77777777" w:rsidR="00E97EE0" w:rsidRPr="00E97EE0" w:rsidRDefault="00E97EE0" w:rsidP="00E97EE0">
      <w:pPr>
        <w:rPr>
          <w:rFonts w:ascii="Times New Roman" w:hAnsi="Times New Roman"/>
          <w:sz w:val="24"/>
          <w:szCs w:val="24"/>
        </w:rPr>
      </w:pPr>
    </w:p>
    <w:p w14:paraId="430927CD" w14:textId="2B1932E1" w:rsidR="006D0CC0" w:rsidRDefault="00E97EE0" w:rsidP="00E97EE0">
      <w:pPr>
        <w:ind w:left="2880" w:hanging="2880"/>
        <w:rPr>
          <w:rFonts w:ascii="Times New Roman" w:hAnsi="Times New Roman"/>
          <w:sz w:val="24"/>
          <w:szCs w:val="24"/>
        </w:rPr>
      </w:pPr>
      <w:r w:rsidRPr="00E97EE0">
        <w:rPr>
          <w:rFonts w:ascii="Times New Roman" w:hAnsi="Times New Roman"/>
          <w:sz w:val="24"/>
          <w:szCs w:val="24"/>
        </w:rPr>
        <w:t>Group Members (Full Name</w:t>
      </w:r>
      <w:r>
        <w:rPr>
          <w:rFonts w:ascii="Times New Roman" w:hAnsi="Times New Roman"/>
          <w:sz w:val="24"/>
          <w:szCs w:val="24"/>
        </w:rPr>
        <w:t xml:space="preserve"> / Student ID</w:t>
      </w:r>
      <w:r w:rsidRPr="00E97EE0">
        <w:rPr>
          <w:rFonts w:ascii="Times New Roman" w:hAnsi="Times New Roman"/>
          <w:sz w:val="24"/>
          <w:szCs w:val="24"/>
        </w:rPr>
        <w:t>)</w:t>
      </w:r>
      <w:r w:rsidRPr="00E97EE0">
        <w:rPr>
          <w:rFonts w:ascii="Times New Roman" w:hAnsi="Times New Roman"/>
          <w:sz w:val="24"/>
          <w:szCs w:val="24"/>
        </w:rPr>
        <w:tab/>
      </w:r>
    </w:p>
    <w:p w14:paraId="00C1991D" w14:textId="77777777" w:rsidR="006D0CC0" w:rsidRDefault="006D0CC0" w:rsidP="00E97EE0">
      <w:pPr>
        <w:ind w:left="2880" w:hanging="2880"/>
        <w:rPr>
          <w:rFonts w:ascii="Times New Roman" w:hAnsi="Times New Roman"/>
          <w:sz w:val="24"/>
          <w:szCs w:val="24"/>
        </w:rPr>
      </w:pPr>
    </w:p>
    <w:p w14:paraId="2D10DEEE" w14:textId="634AAE2F" w:rsidR="00E97EE0" w:rsidRPr="00E97EE0" w:rsidRDefault="00E97EE0" w:rsidP="00E97EE0">
      <w:pPr>
        <w:ind w:left="2880" w:hanging="2880"/>
        <w:rPr>
          <w:rFonts w:ascii="Times New Roman" w:hAnsi="Times New Roman"/>
          <w:sz w:val="24"/>
          <w:szCs w:val="24"/>
        </w:rPr>
      </w:pPr>
      <w:r w:rsidRPr="00E97EE0">
        <w:rPr>
          <w:rFonts w:ascii="Times New Roman" w:hAnsi="Times New Roman"/>
          <w:sz w:val="24"/>
          <w:szCs w:val="24"/>
        </w:rPr>
        <w:t>A</w:t>
      </w:r>
      <w:r w:rsidR="00DB518B">
        <w:rPr>
          <w:rFonts w:ascii="Times New Roman" w:hAnsi="Times New Roman"/>
          <w:sz w:val="24"/>
          <w:szCs w:val="24"/>
        </w:rPr>
        <w:t xml:space="preserve"> </w:t>
      </w:r>
    </w:p>
    <w:p w14:paraId="20A592D8" w14:textId="77777777" w:rsidR="006D0CC0" w:rsidRDefault="006D0CC0" w:rsidP="006D0CC0">
      <w:pPr>
        <w:rPr>
          <w:rFonts w:ascii="Times New Roman" w:hAnsi="Times New Roman"/>
          <w:sz w:val="24"/>
          <w:szCs w:val="24"/>
        </w:rPr>
      </w:pPr>
    </w:p>
    <w:p w14:paraId="2601CE54" w14:textId="3104CFD3" w:rsidR="00E97EE0" w:rsidRPr="00E97EE0" w:rsidRDefault="00E97EE0" w:rsidP="006D0CC0">
      <w:pPr>
        <w:rPr>
          <w:rFonts w:ascii="Times New Roman" w:hAnsi="Times New Roman"/>
          <w:sz w:val="24"/>
          <w:szCs w:val="24"/>
        </w:rPr>
      </w:pPr>
      <w:r w:rsidRPr="00E97EE0">
        <w:rPr>
          <w:rFonts w:ascii="Times New Roman" w:hAnsi="Times New Roman"/>
          <w:sz w:val="24"/>
          <w:szCs w:val="24"/>
        </w:rPr>
        <w:t>B</w:t>
      </w:r>
      <w:r w:rsidR="00DB518B">
        <w:rPr>
          <w:rFonts w:ascii="Times New Roman" w:hAnsi="Times New Roman"/>
          <w:sz w:val="24"/>
          <w:szCs w:val="24"/>
        </w:rPr>
        <w:t xml:space="preserve"> </w:t>
      </w:r>
    </w:p>
    <w:p w14:paraId="657CF974" w14:textId="77777777" w:rsidR="006D0CC0" w:rsidRDefault="006D0CC0" w:rsidP="006D0CC0">
      <w:pPr>
        <w:rPr>
          <w:rFonts w:ascii="Times New Roman" w:hAnsi="Times New Roman"/>
          <w:sz w:val="24"/>
          <w:szCs w:val="24"/>
        </w:rPr>
      </w:pPr>
    </w:p>
    <w:p w14:paraId="1798ACD2" w14:textId="06F44EBA" w:rsidR="00E97EE0" w:rsidRPr="00E97EE0" w:rsidRDefault="00E97EE0" w:rsidP="006D0CC0">
      <w:pPr>
        <w:rPr>
          <w:rFonts w:ascii="Times New Roman" w:hAnsi="Times New Roman"/>
          <w:sz w:val="24"/>
          <w:szCs w:val="24"/>
        </w:rPr>
      </w:pPr>
      <w:r w:rsidRPr="00E97EE0">
        <w:rPr>
          <w:rFonts w:ascii="Times New Roman" w:hAnsi="Times New Roman"/>
          <w:sz w:val="24"/>
          <w:szCs w:val="24"/>
        </w:rPr>
        <w:t>C</w:t>
      </w:r>
      <w:r w:rsidR="00DB518B">
        <w:rPr>
          <w:rFonts w:ascii="Times New Roman" w:hAnsi="Times New Roman"/>
          <w:sz w:val="24"/>
          <w:szCs w:val="24"/>
        </w:rPr>
        <w:t xml:space="preserve"> </w:t>
      </w:r>
    </w:p>
    <w:p w14:paraId="0B887017" w14:textId="77777777" w:rsidR="006D0CC0" w:rsidRDefault="006D0CC0" w:rsidP="006D0CC0">
      <w:pPr>
        <w:rPr>
          <w:rFonts w:ascii="Times New Roman" w:hAnsi="Times New Roman"/>
          <w:sz w:val="24"/>
          <w:szCs w:val="24"/>
        </w:rPr>
      </w:pPr>
    </w:p>
    <w:p w14:paraId="1C8F4390" w14:textId="6D19A2D3" w:rsidR="00E97EE0" w:rsidRDefault="00E97EE0" w:rsidP="006D0CC0">
      <w:pPr>
        <w:rPr>
          <w:rFonts w:ascii="Times New Roman" w:hAnsi="Times New Roman"/>
          <w:sz w:val="24"/>
          <w:szCs w:val="24"/>
        </w:rPr>
      </w:pPr>
      <w:r w:rsidRPr="00E97EE0">
        <w:rPr>
          <w:rFonts w:ascii="Times New Roman" w:hAnsi="Times New Roman"/>
          <w:sz w:val="24"/>
          <w:szCs w:val="24"/>
        </w:rPr>
        <w:t>D</w:t>
      </w:r>
      <w:r w:rsidR="00DB518B">
        <w:rPr>
          <w:rFonts w:ascii="Times New Roman" w:hAnsi="Times New Roman"/>
          <w:sz w:val="24"/>
          <w:szCs w:val="24"/>
        </w:rPr>
        <w:t xml:space="preserve"> </w:t>
      </w:r>
    </w:p>
    <w:p w14:paraId="1499ED8D" w14:textId="77777777" w:rsidR="006D0CC0" w:rsidRDefault="006D0CC0" w:rsidP="006D0CC0">
      <w:pPr>
        <w:rPr>
          <w:rFonts w:ascii="Times New Roman" w:hAnsi="Times New Roman"/>
          <w:sz w:val="24"/>
          <w:szCs w:val="24"/>
        </w:rPr>
      </w:pPr>
    </w:p>
    <w:p w14:paraId="2E264D4C" w14:textId="0146CFAE" w:rsidR="00E522F3" w:rsidRPr="00E97EE0" w:rsidRDefault="00E522F3" w:rsidP="006D0CC0">
      <w:pPr>
        <w:rPr>
          <w:rFonts w:ascii="Times New Roman" w:hAnsi="Times New Roman"/>
          <w:sz w:val="24"/>
          <w:szCs w:val="24"/>
        </w:rPr>
      </w:pPr>
      <w:r>
        <w:rPr>
          <w:rFonts w:ascii="Times New Roman" w:hAnsi="Times New Roman"/>
          <w:sz w:val="24"/>
          <w:szCs w:val="24"/>
        </w:rPr>
        <w:t>E</w:t>
      </w:r>
    </w:p>
    <w:p w14:paraId="30C868AF" w14:textId="77777777" w:rsidR="00E97EE0" w:rsidRPr="00E97EE0" w:rsidRDefault="00E97EE0" w:rsidP="00AA0DFD">
      <w:pPr>
        <w:ind w:left="720"/>
        <w:rPr>
          <w:rFonts w:ascii="Times New Roman" w:hAnsi="Times New Roman"/>
          <w:sz w:val="24"/>
          <w:szCs w:val="24"/>
        </w:rPr>
      </w:pPr>
    </w:p>
    <w:p w14:paraId="1364C8C2" w14:textId="77777777" w:rsidR="00E97EE0" w:rsidRDefault="00E97EE0" w:rsidP="00E97EE0">
      <w:pPr>
        <w:rPr>
          <w:rFonts w:ascii="Times New Roman" w:hAnsi="Times New Roman"/>
          <w:sz w:val="24"/>
          <w:szCs w:val="24"/>
        </w:rPr>
      </w:pPr>
    </w:p>
    <w:p w14:paraId="1C768362" w14:textId="77777777" w:rsidR="0003255D" w:rsidRPr="00E97EE0" w:rsidRDefault="0003255D" w:rsidP="00E97EE0">
      <w:pPr>
        <w:rPr>
          <w:rFonts w:ascii="Times New Roman" w:hAnsi="Times New Roman"/>
          <w:sz w:val="24"/>
          <w:szCs w:val="24"/>
        </w:rPr>
      </w:pPr>
      <w:r>
        <w:rPr>
          <w:rFonts w:ascii="Times New Roman" w:hAnsi="Times New Roman"/>
          <w:sz w:val="24"/>
          <w:szCs w:val="24"/>
        </w:rPr>
        <w:t>Note – Information supplied here will be kept confidential.</w:t>
      </w:r>
    </w:p>
    <w:p w14:paraId="099B1654" w14:textId="77777777" w:rsidR="00E97EE0" w:rsidRPr="00E97EE0" w:rsidRDefault="00E97EE0" w:rsidP="00E97EE0">
      <w:pPr>
        <w:jc w:val="center"/>
        <w:rPr>
          <w:rFonts w:ascii="Times New Roman" w:hAnsi="Times New Roman"/>
          <w:b/>
          <w:sz w:val="24"/>
          <w:szCs w:val="24"/>
        </w:rPr>
      </w:pPr>
    </w:p>
    <w:p w14:paraId="1DB4522F" w14:textId="77777777" w:rsidR="00E97EE0" w:rsidRPr="00E97EE0" w:rsidRDefault="002C1928" w:rsidP="0003255D">
      <w:pPr>
        <w:jc w:val="both"/>
        <w:rPr>
          <w:rFonts w:ascii="Times New Roman" w:hAnsi="Times New Roman"/>
          <w:sz w:val="24"/>
          <w:szCs w:val="24"/>
        </w:rPr>
      </w:pPr>
      <w:r>
        <w:rPr>
          <w:rFonts w:ascii="Times New Roman" w:hAnsi="Times New Roman"/>
          <w:sz w:val="24"/>
          <w:szCs w:val="24"/>
        </w:rPr>
        <w:br w:type="page"/>
      </w:r>
      <w:r w:rsidR="0003255D" w:rsidRPr="002C1928">
        <w:rPr>
          <w:rFonts w:ascii="Times New Roman" w:hAnsi="Times New Roman"/>
          <w:b/>
          <w:bCs/>
          <w:sz w:val="24"/>
          <w:szCs w:val="24"/>
        </w:rPr>
        <w:lastRenderedPageBreak/>
        <w:t>Group Rating Form</w:t>
      </w:r>
      <w:r w:rsidR="0003255D">
        <w:rPr>
          <w:rFonts w:ascii="Times New Roman" w:hAnsi="Times New Roman"/>
          <w:sz w:val="24"/>
          <w:szCs w:val="24"/>
        </w:rPr>
        <w:t xml:space="preserve"> – Group name __________________________________</w:t>
      </w:r>
    </w:p>
    <w:p w14:paraId="29C19B5C" w14:textId="77777777" w:rsidR="00E97EE0" w:rsidRDefault="00E97EE0" w:rsidP="00E97EE0">
      <w:pPr>
        <w:jc w:val="both"/>
        <w:rPr>
          <w:rFonts w:ascii="Times New Roman" w:hAnsi="Times New Roman"/>
          <w:sz w:val="24"/>
          <w:szCs w:val="24"/>
        </w:rPr>
      </w:pPr>
    </w:p>
    <w:p w14:paraId="0371DA70" w14:textId="38CC9787" w:rsidR="002C1928" w:rsidRPr="00E97EE0" w:rsidRDefault="002C1928" w:rsidP="002C1928">
      <w:pPr>
        <w:rPr>
          <w:rFonts w:ascii="Times New Roman" w:hAnsi="Times New Roman"/>
          <w:sz w:val="24"/>
          <w:szCs w:val="24"/>
        </w:rPr>
      </w:pPr>
      <w:r>
        <w:rPr>
          <w:rFonts w:ascii="Times New Roman" w:hAnsi="Times New Roman"/>
          <w:sz w:val="24"/>
          <w:szCs w:val="24"/>
        </w:rPr>
        <w:t xml:space="preserve">To be completed by the appointed leader(s) of each group and must be done in consultation with all the team members. This form must </w:t>
      </w:r>
      <w:r w:rsidR="00AA322D">
        <w:rPr>
          <w:rFonts w:ascii="Times New Roman" w:hAnsi="Times New Roman"/>
          <w:sz w:val="24"/>
          <w:szCs w:val="24"/>
        </w:rPr>
        <w:t>be handed to your TA during</w:t>
      </w:r>
      <w:r w:rsidR="00AA322D" w:rsidDel="00AA322D">
        <w:rPr>
          <w:rFonts w:ascii="Times New Roman" w:hAnsi="Times New Roman"/>
          <w:sz w:val="24"/>
          <w:szCs w:val="24"/>
        </w:rPr>
        <w:t xml:space="preserve"> </w:t>
      </w:r>
      <w:r>
        <w:rPr>
          <w:rFonts w:ascii="Times New Roman" w:hAnsi="Times New Roman"/>
          <w:sz w:val="24"/>
          <w:szCs w:val="24"/>
        </w:rPr>
        <w:t>schedule</w:t>
      </w:r>
      <w:r w:rsidR="003F732A">
        <w:rPr>
          <w:rFonts w:ascii="Times New Roman" w:hAnsi="Times New Roman"/>
          <w:sz w:val="24"/>
          <w:szCs w:val="24"/>
        </w:rPr>
        <w:t>d</w:t>
      </w:r>
      <w:r>
        <w:rPr>
          <w:rFonts w:ascii="Times New Roman" w:hAnsi="Times New Roman"/>
          <w:sz w:val="24"/>
          <w:szCs w:val="24"/>
        </w:rPr>
        <w:t xml:space="preserve"> date of the team presentation. </w:t>
      </w:r>
    </w:p>
    <w:p w14:paraId="41D5AF23" w14:textId="77777777" w:rsidR="00E97EE0" w:rsidRPr="00E97EE0" w:rsidRDefault="00E97EE0" w:rsidP="00E97EE0">
      <w:pPr>
        <w:jc w:val="both"/>
        <w:rPr>
          <w:rFonts w:ascii="Times New Roman" w:hAnsi="Times New Roman"/>
          <w:sz w:val="24"/>
          <w:szCs w:val="24"/>
          <w:u w:val="single"/>
        </w:rPr>
      </w:pPr>
    </w:p>
    <w:p w14:paraId="3DACB140" w14:textId="77777777" w:rsidR="00E97EE0" w:rsidRPr="00E97EE0" w:rsidRDefault="00E97EE0" w:rsidP="00B1486E">
      <w:pPr>
        <w:jc w:val="both"/>
        <w:rPr>
          <w:rFonts w:ascii="Times New Roman" w:hAnsi="Times New Roman"/>
          <w:sz w:val="24"/>
          <w:szCs w:val="24"/>
        </w:rPr>
      </w:pPr>
      <w:r w:rsidRPr="00E97EE0">
        <w:rPr>
          <w:rFonts w:ascii="Times New Roman" w:hAnsi="Times New Roman"/>
          <w:sz w:val="24"/>
          <w:szCs w:val="24"/>
        </w:rPr>
        <w:t xml:space="preserve">Please </w:t>
      </w:r>
      <w:r w:rsidR="003F732A">
        <w:rPr>
          <w:rFonts w:ascii="Times New Roman" w:hAnsi="Times New Roman"/>
          <w:sz w:val="24"/>
          <w:szCs w:val="24"/>
        </w:rPr>
        <w:t>tick t</w:t>
      </w:r>
      <w:r w:rsidRPr="00E97EE0">
        <w:rPr>
          <w:rFonts w:ascii="Times New Roman" w:hAnsi="Times New Roman"/>
          <w:sz w:val="24"/>
          <w:szCs w:val="24"/>
        </w:rPr>
        <w:t xml:space="preserve">he </w:t>
      </w:r>
      <w:r w:rsidR="003F732A">
        <w:rPr>
          <w:rFonts w:ascii="Times New Roman" w:hAnsi="Times New Roman"/>
          <w:sz w:val="24"/>
          <w:szCs w:val="24"/>
        </w:rPr>
        <w:t xml:space="preserve">most </w:t>
      </w:r>
      <w:r w:rsidRPr="00E97EE0">
        <w:rPr>
          <w:rFonts w:ascii="Times New Roman" w:hAnsi="Times New Roman"/>
          <w:sz w:val="24"/>
          <w:szCs w:val="24"/>
        </w:rPr>
        <w:t xml:space="preserve">appropriate </w:t>
      </w:r>
      <w:r w:rsidR="003F732A">
        <w:rPr>
          <w:rFonts w:ascii="Times New Roman" w:hAnsi="Times New Roman"/>
          <w:sz w:val="24"/>
          <w:szCs w:val="24"/>
        </w:rPr>
        <w:t>box</w:t>
      </w:r>
      <w:r w:rsidRPr="00E97EE0">
        <w:rPr>
          <w:rFonts w:ascii="Times New Roman" w:hAnsi="Times New Roman"/>
          <w:sz w:val="24"/>
          <w:szCs w:val="24"/>
        </w:rPr>
        <w:t xml:space="preserve"> below for each of the nine pairs of adjective</w:t>
      </w:r>
      <w:r w:rsidR="00B1486E">
        <w:rPr>
          <w:rFonts w:ascii="Times New Roman" w:hAnsi="Times New Roman"/>
          <w:sz w:val="24"/>
          <w:szCs w:val="24"/>
        </w:rPr>
        <w:t xml:space="preserve">s which </w:t>
      </w:r>
      <w:r w:rsidRPr="00E97EE0">
        <w:rPr>
          <w:rFonts w:ascii="Times New Roman" w:hAnsi="Times New Roman"/>
          <w:sz w:val="24"/>
          <w:szCs w:val="24"/>
        </w:rPr>
        <w:t>best describ</w:t>
      </w:r>
      <w:r w:rsidR="00B1486E">
        <w:rPr>
          <w:rFonts w:ascii="Times New Roman" w:hAnsi="Times New Roman"/>
          <w:sz w:val="24"/>
          <w:szCs w:val="24"/>
        </w:rPr>
        <w:t>e</w:t>
      </w:r>
      <w:r w:rsidRPr="00E97EE0">
        <w:rPr>
          <w:rFonts w:ascii="Times New Roman" w:hAnsi="Times New Roman"/>
          <w:sz w:val="24"/>
          <w:szCs w:val="24"/>
        </w:rPr>
        <w:t xml:space="preserve"> members in your group.</w:t>
      </w:r>
    </w:p>
    <w:p w14:paraId="2518AE6E" w14:textId="77777777" w:rsidR="00E97EE0" w:rsidRPr="00E97EE0" w:rsidRDefault="00E97EE0" w:rsidP="003F732A">
      <w:pPr>
        <w:jc w:val="both"/>
        <w:rPr>
          <w:rFonts w:ascii="Times New Roman" w:hAnsi="Times New Roman"/>
          <w:sz w:val="24"/>
          <w:szCs w:val="24"/>
        </w:rPr>
      </w:pPr>
      <w:r w:rsidRPr="00E97EE0">
        <w:rPr>
          <w:rFonts w:ascii="Times New Roman" w:hAnsi="Times New Roman"/>
          <w:sz w:val="24"/>
          <w:szCs w:val="24"/>
        </w:rPr>
        <w:tab/>
      </w:r>
      <w:r w:rsidRPr="00E97EE0">
        <w:rPr>
          <w:rFonts w:ascii="Times New Roman" w:hAnsi="Times New Roman"/>
          <w:sz w:val="24"/>
          <w:szCs w:val="24"/>
        </w:rPr>
        <w:tab/>
      </w:r>
    </w:p>
    <w:p w14:paraId="3EE8850F" w14:textId="0BB4051E" w:rsidR="00E97EE0" w:rsidRPr="00E97EE0" w:rsidRDefault="00E97EE0" w:rsidP="003F732A">
      <w:pPr>
        <w:jc w:val="both"/>
        <w:rPr>
          <w:rFonts w:ascii="Times New Roman" w:hAnsi="Times New Roman"/>
          <w:b/>
          <w:sz w:val="24"/>
          <w:szCs w:val="24"/>
        </w:rPr>
      </w:pPr>
      <w:r w:rsidRPr="00E97EE0">
        <w:rPr>
          <w:rFonts w:ascii="Times New Roman" w:hAnsi="Times New Roman"/>
          <w:b/>
          <w:sz w:val="24"/>
          <w:szCs w:val="24"/>
        </w:rPr>
        <w:t>Members in my group are</w:t>
      </w:r>
      <w:r w:rsidR="009D0A8E">
        <w:rPr>
          <w:rFonts w:ascii="Times New Roman" w:hAnsi="Times New Roman"/>
          <w:b/>
          <w:sz w:val="24"/>
          <w:szCs w:val="24"/>
        </w:rPr>
        <w:t>:</w:t>
      </w:r>
    </w:p>
    <w:p w14:paraId="794554C8" w14:textId="77777777" w:rsidR="00E97EE0" w:rsidRPr="00E97EE0" w:rsidRDefault="00E97EE0" w:rsidP="00E97EE0">
      <w:pPr>
        <w:ind w:left="720"/>
        <w:jc w:val="both"/>
        <w:rPr>
          <w:rFonts w:ascii="Times New Roman" w:hAnsi="Times New Roman"/>
          <w:b/>
          <w:sz w:val="24"/>
          <w:szCs w:val="24"/>
        </w:rPr>
      </w:pPr>
    </w:p>
    <w:tbl>
      <w:tblPr>
        <w:tblW w:w="7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08"/>
        <w:gridCol w:w="849"/>
        <w:gridCol w:w="849"/>
        <w:gridCol w:w="849"/>
        <w:gridCol w:w="849"/>
        <w:gridCol w:w="849"/>
        <w:gridCol w:w="1651"/>
      </w:tblGrid>
      <w:tr w:rsidR="007E6FD4" w:rsidRPr="00E97EE0" w14:paraId="04A0FB13" w14:textId="77777777">
        <w:trPr>
          <w:trHeight w:val="750"/>
        </w:trPr>
        <w:tc>
          <w:tcPr>
            <w:tcW w:w="1908" w:type="dxa"/>
          </w:tcPr>
          <w:p w14:paraId="73D26FAB"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Cooperative</w:t>
            </w:r>
          </w:p>
        </w:tc>
        <w:tc>
          <w:tcPr>
            <w:tcW w:w="849" w:type="dxa"/>
          </w:tcPr>
          <w:p w14:paraId="6B12EC6D"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500514CC"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6DFBB20B"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6BEA4B53"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1658AEC2"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633508D7"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Uncooperative</w:t>
            </w:r>
          </w:p>
        </w:tc>
      </w:tr>
      <w:tr w:rsidR="007E6FD4" w:rsidRPr="00E97EE0" w14:paraId="2DF0279C" w14:textId="77777777">
        <w:trPr>
          <w:trHeight w:val="495"/>
        </w:trPr>
        <w:tc>
          <w:tcPr>
            <w:tcW w:w="1908" w:type="dxa"/>
          </w:tcPr>
          <w:p w14:paraId="2ECCA8A6"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Cordial</w:t>
            </w:r>
          </w:p>
        </w:tc>
        <w:tc>
          <w:tcPr>
            <w:tcW w:w="849" w:type="dxa"/>
          </w:tcPr>
          <w:p w14:paraId="7C6EAA3D"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3C85E05E"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76FD59E0"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706DDD82"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41D7BD3C"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0C838E20"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Non</w:t>
            </w:r>
            <w:r w:rsidR="00685EF6">
              <w:rPr>
                <w:rFonts w:ascii="Times New Roman" w:hAnsi="Times New Roman"/>
                <w:sz w:val="24"/>
                <w:szCs w:val="24"/>
              </w:rPr>
              <w:t>-</w:t>
            </w:r>
            <w:r w:rsidRPr="00E97EE0">
              <w:rPr>
                <w:rFonts w:ascii="Times New Roman" w:hAnsi="Times New Roman"/>
                <w:sz w:val="24"/>
                <w:szCs w:val="24"/>
              </w:rPr>
              <w:t>cordial</w:t>
            </w:r>
          </w:p>
        </w:tc>
      </w:tr>
      <w:tr w:rsidR="007E6FD4" w:rsidRPr="00E97EE0" w14:paraId="6181BD57" w14:textId="77777777">
        <w:trPr>
          <w:trHeight w:val="480"/>
        </w:trPr>
        <w:tc>
          <w:tcPr>
            <w:tcW w:w="1908" w:type="dxa"/>
          </w:tcPr>
          <w:p w14:paraId="712C582C"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Quarrelsome</w:t>
            </w:r>
          </w:p>
        </w:tc>
        <w:tc>
          <w:tcPr>
            <w:tcW w:w="849" w:type="dxa"/>
          </w:tcPr>
          <w:p w14:paraId="4D3F7B48"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r>
          </w:p>
        </w:tc>
        <w:tc>
          <w:tcPr>
            <w:tcW w:w="849" w:type="dxa"/>
          </w:tcPr>
          <w:p w14:paraId="17695732"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3F42CB11"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007523F8"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28F19DF0"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5844C68C"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Congenial</w:t>
            </w:r>
          </w:p>
        </w:tc>
      </w:tr>
      <w:tr w:rsidR="007E6FD4" w:rsidRPr="00E97EE0" w14:paraId="66B119DC" w14:textId="77777777">
        <w:trPr>
          <w:trHeight w:val="495"/>
        </w:trPr>
        <w:tc>
          <w:tcPr>
            <w:tcW w:w="1908" w:type="dxa"/>
          </w:tcPr>
          <w:p w14:paraId="494997E9"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Selfish</w:t>
            </w:r>
          </w:p>
        </w:tc>
        <w:tc>
          <w:tcPr>
            <w:tcW w:w="849" w:type="dxa"/>
          </w:tcPr>
          <w:p w14:paraId="27558F4D"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186745A8"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4CE7F8D9"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7A428D39"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6630AF3A"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74BF3715"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Unselfish</w:t>
            </w:r>
          </w:p>
        </w:tc>
      </w:tr>
      <w:tr w:rsidR="007E6FD4" w:rsidRPr="00E97EE0" w14:paraId="68910107" w14:textId="77777777">
        <w:trPr>
          <w:trHeight w:val="480"/>
        </w:trPr>
        <w:tc>
          <w:tcPr>
            <w:tcW w:w="1908" w:type="dxa"/>
          </w:tcPr>
          <w:p w14:paraId="333A093B"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Combative</w:t>
            </w:r>
          </w:p>
        </w:tc>
        <w:tc>
          <w:tcPr>
            <w:tcW w:w="849" w:type="dxa"/>
          </w:tcPr>
          <w:p w14:paraId="5480DD05"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6EABF8AF"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567032AE"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295526A3"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42B8047F"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28914857"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Friendly</w:t>
            </w:r>
          </w:p>
        </w:tc>
      </w:tr>
      <w:tr w:rsidR="007E6FD4" w:rsidRPr="00E97EE0" w14:paraId="211C6139" w14:textId="77777777">
        <w:trPr>
          <w:trHeight w:val="495"/>
        </w:trPr>
        <w:tc>
          <w:tcPr>
            <w:tcW w:w="1908" w:type="dxa"/>
          </w:tcPr>
          <w:p w14:paraId="1DE15811"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Active</w:t>
            </w:r>
          </w:p>
        </w:tc>
        <w:tc>
          <w:tcPr>
            <w:tcW w:w="849" w:type="dxa"/>
          </w:tcPr>
          <w:p w14:paraId="68FC3494"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2E79F8A5"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1844947B"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1A00F18D"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313F70E9"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69DB6772"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Passive</w:t>
            </w:r>
          </w:p>
        </w:tc>
      </w:tr>
      <w:tr w:rsidR="007E6FD4" w:rsidRPr="00E97EE0" w14:paraId="4D0291BE" w14:textId="77777777">
        <w:trPr>
          <w:trHeight w:val="480"/>
        </w:trPr>
        <w:tc>
          <w:tcPr>
            <w:tcW w:w="1908" w:type="dxa"/>
          </w:tcPr>
          <w:p w14:paraId="58CA9542"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Competent</w:t>
            </w:r>
          </w:p>
        </w:tc>
        <w:tc>
          <w:tcPr>
            <w:tcW w:w="849" w:type="dxa"/>
          </w:tcPr>
          <w:p w14:paraId="6ECCDEBD"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4489E9BA"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79D86227"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7D3A6D59"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4581E0D9"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229BC5DE"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Incompetent</w:t>
            </w:r>
          </w:p>
        </w:tc>
      </w:tr>
      <w:tr w:rsidR="007E6FD4" w:rsidRPr="00E97EE0" w14:paraId="7E313C4C" w14:textId="77777777">
        <w:trPr>
          <w:trHeight w:val="495"/>
        </w:trPr>
        <w:tc>
          <w:tcPr>
            <w:tcW w:w="1908" w:type="dxa"/>
          </w:tcPr>
          <w:p w14:paraId="769DF36C"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Wise</w:t>
            </w:r>
          </w:p>
        </w:tc>
        <w:tc>
          <w:tcPr>
            <w:tcW w:w="849" w:type="dxa"/>
          </w:tcPr>
          <w:p w14:paraId="2490686D"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5302F08B"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32D2E142"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5F1875DE"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486EBE22"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5B80FB30" w14:textId="77777777" w:rsidR="007E6FD4" w:rsidRPr="00E97EE0" w:rsidRDefault="00685EF6" w:rsidP="00E97EE0">
            <w:pPr>
              <w:spacing w:before="240"/>
              <w:jc w:val="both"/>
              <w:rPr>
                <w:rFonts w:ascii="Times New Roman" w:hAnsi="Times New Roman"/>
                <w:sz w:val="24"/>
                <w:szCs w:val="24"/>
              </w:rPr>
            </w:pPr>
            <w:r>
              <w:rPr>
                <w:rFonts w:ascii="Times New Roman" w:hAnsi="Times New Roman"/>
                <w:sz w:val="24"/>
                <w:szCs w:val="24"/>
              </w:rPr>
              <w:t>Devious</w:t>
            </w:r>
          </w:p>
        </w:tc>
      </w:tr>
      <w:tr w:rsidR="007E6FD4" w:rsidRPr="00E97EE0" w14:paraId="40089FFA" w14:textId="77777777">
        <w:trPr>
          <w:trHeight w:val="495"/>
        </w:trPr>
        <w:tc>
          <w:tcPr>
            <w:tcW w:w="1908" w:type="dxa"/>
          </w:tcPr>
          <w:p w14:paraId="41E323F9" w14:textId="77777777" w:rsidR="007E6FD4" w:rsidRPr="00E97EE0" w:rsidRDefault="007E6FD4" w:rsidP="00E97EE0">
            <w:pPr>
              <w:spacing w:before="240"/>
              <w:jc w:val="right"/>
              <w:rPr>
                <w:rFonts w:ascii="Times New Roman" w:hAnsi="Times New Roman"/>
                <w:sz w:val="24"/>
                <w:szCs w:val="24"/>
              </w:rPr>
            </w:pPr>
            <w:r w:rsidRPr="00E97EE0">
              <w:rPr>
                <w:rFonts w:ascii="Times New Roman" w:hAnsi="Times New Roman"/>
                <w:sz w:val="24"/>
                <w:szCs w:val="24"/>
              </w:rPr>
              <w:t>Reliable</w:t>
            </w:r>
          </w:p>
        </w:tc>
        <w:tc>
          <w:tcPr>
            <w:tcW w:w="849" w:type="dxa"/>
          </w:tcPr>
          <w:p w14:paraId="41E7E4BE" w14:textId="77777777" w:rsidR="007E6FD4" w:rsidRPr="00E97EE0" w:rsidRDefault="007E6FD4" w:rsidP="00E97EE0">
            <w:pPr>
              <w:tabs>
                <w:tab w:val="left" w:pos="720"/>
              </w:tabs>
              <w:spacing w:before="240"/>
              <w:rPr>
                <w:rFonts w:ascii="Times New Roman" w:hAnsi="Times New Roman"/>
                <w:sz w:val="24"/>
                <w:szCs w:val="24"/>
              </w:rPr>
            </w:pPr>
            <w:r w:rsidRPr="00E97EE0">
              <w:rPr>
                <w:rFonts w:ascii="Times New Roman" w:hAnsi="Times New Roman"/>
                <w:sz w:val="24"/>
                <w:szCs w:val="24"/>
              </w:rPr>
              <w:tab/>
              <w:t>:</w:t>
            </w:r>
          </w:p>
        </w:tc>
        <w:tc>
          <w:tcPr>
            <w:tcW w:w="849" w:type="dxa"/>
          </w:tcPr>
          <w:p w14:paraId="783F2C54"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2A949485"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21126B7D"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849" w:type="dxa"/>
          </w:tcPr>
          <w:p w14:paraId="5AB26496" w14:textId="77777777" w:rsidR="007E6FD4" w:rsidRPr="00E97EE0" w:rsidRDefault="007E6FD4" w:rsidP="00E97EE0">
            <w:pPr>
              <w:spacing w:before="240"/>
              <w:jc w:val="center"/>
              <w:rPr>
                <w:rFonts w:ascii="Times New Roman" w:hAnsi="Times New Roman"/>
                <w:sz w:val="24"/>
                <w:szCs w:val="24"/>
              </w:rPr>
            </w:pPr>
            <w:r w:rsidRPr="00E97EE0">
              <w:rPr>
                <w:rFonts w:ascii="Times New Roman" w:hAnsi="Times New Roman"/>
                <w:sz w:val="24"/>
                <w:szCs w:val="24"/>
              </w:rPr>
              <w:t>:</w:t>
            </w:r>
          </w:p>
        </w:tc>
        <w:tc>
          <w:tcPr>
            <w:tcW w:w="1651" w:type="dxa"/>
          </w:tcPr>
          <w:p w14:paraId="08C9C7F4" w14:textId="77777777" w:rsidR="007E6FD4" w:rsidRPr="00E97EE0" w:rsidRDefault="007E6FD4" w:rsidP="00E97EE0">
            <w:pPr>
              <w:spacing w:before="240"/>
              <w:jc w:val="both"/>
              <w:rPr>
                <w:rFonts w:ascii="Times New Roman" w:hAnsi="Times New Roman"/>
                <w:sz w:val="24"/>
                <w:szCs w:val="24"/>
              </w:rPr>
            </w:pPr>
            <w:r w:rsidRPr="00E97EE0">
              <w:rPr>
                <w:rFonts w:ascii="Times New Roman" w:hAnsi="Times New Roman"/>
                <w:sz w:val="24"/>
                <w:szCs w:val="24"/>
              </w:rPr>
              <w:t>Unreliable</w:t>
            </w:r>
          </w:p>
        </w:tc>
      </w:tr>
    </w:tbl>
    <w:p w14:paraId="25EE0679" w14:textId="77777777" w:rsidR="00EF6EF6" w:rsidRDefault="00EF6EF6" w:rsidP="00EF6EF6">
      <w:pPr>
        <w:ind w:left="2880" w:hanging="2880"/>
        <w:rPr>
          <w:rFonts w:ascii="Times New Roman" w:hAnsi="Times New Roman"/>
          <w:sz w:val="24"/>
          <w:szCs w:val="24"/>
        </w:rPr>
      </w:pPr>
    </w:p>
    <w:p w14:paraId="377B22D4" w14:textId="77777777" w:rsidR="00EF6EF6" w:rsidRDefault="00EF6EF6" w:rsidP="00A025AD">
      <w:pPr>
        <w:ind w:left="2880" w:hanging="2880"/>
        <w:rPr>
          <w:rFonts w:ascii="Times New Roman" w:hAnsi="Times New Roman"/>
          <w:sz w:val="24"/>
          <w:szCs w:val="24"/>
        </w:rPr>
      </w:pPr>
      <w:r w:rsidRPr="00E97EE0">
        <w:rPr>
          <w:rFonts w:ascii="Times New Roman" w:hAnsi="Times New Roman"/>
          <w:sz w:val="24"/>
          <w:szCs w:val="24"/>
        </w:rPr>
        <w:t>Group Members (Full Name</w:t>
      </w:r>
      <w:r>
        <w:rPr>
          <w:rFonts w:ascii="Times New Roman" w:hAnsi="Times New Roman"/>
          <w:sz w:val="24"/>
          <w:szCs w:val="24"/>
        </w:rPr>
        <w:t xml:space="preserve"> / Student ID</w:t>
      </w:r>
      <w:r w:rsidR="00A025AD">
        <w:rPr>
          <w:rFonts w:ascii="Times New Roman" w:hAnsi="Times New Roman"/>
          <w:sz w:val="24"/>
          <w:szCs w:val="24"/>
        </w:rPr>
        <w:t xml:space="preserve"> / Signature</w:t>
      </w:r>
      <w:r w:rsidRPr="00E97EE0">
        <w:rPr>
          <w:rFonts w:ascii="Times New Roman" w:hAnsi="Times New Roman"/>
          <w:sz w:val="24"/>
          <w:szCs w:val="24"/>
        </w:rPr>
        <w:t>)</w:t>
      </w:r>
      <w:r w:rsidRPr="00E97EE0">
        <w:rPr>
          <w:rFonts w:ascii="Times New Roman" w:hAnsi="Times New Roman"/>
          <w:sz w:val="24"/>
          <w:szCs w:val="24"/>
        </w:rPr>
        <w:tab/>
      </w:r>
    </w:p>
    <w:p w14:paraId="09F3F4D0" w14:textId="77777777" w:rsidR="00EF6EF6" w:rsidRDefault="00EF6EF6" w:rsidP="00EF6EF6">
      <w:pPr>
        <w:ind w:left="2880" w:hanging="2880"/>
        <w:rPr>
          <w:rFonts w:ascii="Times New Roman" w:hAnsi="Times New Roman"/>
          <w:sz w:val="24"/>
          <w:szCs w:val="24"/>
        </w:rPr>
      </w:pPr>
    </w:p>
    <w:p w14:paraId="4A5177EA" w14:textId="77777777" w:rsidR="006D0CC0" w:rsidRPr="00E97EE0" w:rsidRDefault="006D0CC0" w:rsidP="006D0CC0">
      <w:pPr>
        <w:ind w:left="2880" w:hanging="2880"/>
        <w:rPr>
          <w:rFonts w:ascii="Times New Roman" w:hAnsi="Times New Roman"/>
          <w:sz w:val="24"/>
          <w:szCs w:val="24"/>
        </w:rPr>
      </w:pPr>
      <w:r w:rsidRPr="00E97EE0">
        <w:rPr>
          <w:rFonts w:ascii="Times New Roman" w:hAnsi="Times New Roman"/>
          <w:sz w:val="24"/>
          <w:szCs w:val="24"/>
        </w:rPr>
        <w:t>A</w:t>
      </w:r>
      <w:r>
        <w:rPr>
          <w:rFonts w:ascii="Times New Roman" w:hAnsi="Times New Roman"/>
          <w:sz w:val="24"/>
          <w:szCs w:val="24"/>
        </w:rPr>
        <w:t xml:space="preserve"> </w:t>
      </w:r>
    </w:p>
    <w:p w14:paraId="32722B51" w14:textId="77777777" w:rsidR="006D0CC0" w:rsidRDefault="006D0CC0" w:rsidP="006D0CC0">
      <w:pPr>
        <w:rPr>
          <w:rFonts w:ascii="Times New Roman" w:hAnsi="Times New Roman"/>
          <w:sz w:val="24"/>
          <w:szCs w:val="24"/>
        </w:rPr>
      </w:pPr>
    </w:p>
    <w:p w14:paraId="60F49E10" w14:textId="77777777" w:rsidR="006D0CC0" w:rsidRPr="00E97EE0" w:rsidRDefault="006D0CC0" w:rsidP="006D0CC0">
      <w:pPr>
        <w:rPr>
          <w:rFonts w:ascii="Times New Roman" w:hAnsi="Times New Roman"/>
          <w:sz w:val="24"/>
          <w:szCs w:val="24"/>
        </w:rPr>
      </w:pPr>
      <w:r w:rsidRPr="00E97EE0">
        <w:rPr>
          <w:rFonts w:ascii="Times New Roman" w:hAnsi="Times New Roman"/>
          <w:sz w:val="24"/>
          <w:szCs w:val="24"/>
        </w:rPr>
        <w:t>B</w:t>
      </w:r>
      <w:r>
        <w:rPr>
          <w:rFonts w:ascii="Times New Roman" w:hAnsi="Times New Roman"/>
          <w:sz w:val="24"/>
          <w:szCs w:val="24"/>
        </w:rPr>
        <w:t xml:space="preserve"> </w:t>
      </w:r>
    </w:p>
    <w:p w14:paraId="2360AB46" w14:textId="77777777" w:rsidR="006D0CC0" w:rsidRDefault="006D0CC0" w:rsidP="006D0CC0">
      <w:pPr>
        <w:rPr>
          <w:rFonts w:ascii="Times New Roman" w:hAnsi="Times New Roman"/>
          <w:sz w:val="24"/>
          <w:szCs w:val="24"/>
        </w:rPr>
      </w:pPr>
    </w:p>
    <w:p w14:paraId="4E975FA4" w14:textId="77777777" w:rsidR="006D0CC0" w:rsidRPr="00E97EE0" w:rsidRDefault="006D0CC0" w:rsidP="006D0CC0">
      <w:pPr>
        <w:rPr>
          <w:rFonts w:ascii="Times New Roman" w:hAnsi="Times New Roman"/>
          <w:sz w:val="24"/>
          <w:szCs w:val="24"/>
        </w:rPr>
      </w:pPr>
      <w:r w:rsidRPr="00E97EE0">
        <w:rPr>
          <w:rFonts w:ascii="Times New Roman" w:hAnsi="Times New Roman"/>
          <w:sz w:val="24"/>
          <w:szCs w:val="24"/>
        </w:rPr>
        <w:t>C</w:t>
      </w:r>
      <w:r>
        <w:rPr>
          <w:rFonts w:ascii="Times New Roman" w:hAnsi="Times New Roman"/>
          <w:sz w:val="24"/>
          <w:szCs w:val="24"/>
        </w:rPr>
        <w:t xml:space="preserve"> </w:t>
      </w:r>
    </w:p>
    <w:p w14:paraId="203CEDCC" w14:textId="77777777" w:rsidR="006D0CC0" w:rsidRDefault="006D0CC0" w:rsidP="006D0CC0">
      <w:pPr>
        <w:rPr>
          <w:rFonts w:ascii="Times New Roman" w:hAnsi="Times New Roman"/>
          <w:sz w:val="24"/>
          <w:szCs w:val="24"/>
        </w:rPr>
      </w:pPr>
    </w:p>
    <w:p w14:paraId="5C7B6F11" w14:textId="77777777" w:rsidR="006D0CC0" w:rsidRDefault="006D0CC0" w:rsidP="006D0CC0">
      <w:pPr>
        <w:rPr>
          <w:rFonts w:ascii="Times New Roman" w:hAnsi="Times New Roman"/>
          <w:sz w:val="24"/>
          <w:szCs w:val="24"/>
        </w:rPr>
      </w:pPr>
      <w:r w:rsidRPr="00E97EE0">
        <w:rPr>
          <w:rFonts w:ascii="Times New Roman" w:hAnsi="Times New Roman"/>
          <w:sz w:val="24"/>
          <w:szCs w:val="24"/>
        </w:rPr>
        <w:t>D</w:t>
      </w:r>
      <w:r>
        <w:rPr>
          <w:rFonts w:ascii="Times New Roman" w:hAnsi="Times New Roman"/>
          <w:sz w:val="24"/>
          <w:szCs w:val="24"/>
        </w:rPr>
        <w:t xml:space="preserve"> </w:t>
      </w:r>
    </w:p>
    <w:p w14:paraId="0660D5B7" w14:textId="77777777" w:rsidR="006D0CC0" w:rsidRDefault="006D0CC0" w:rsidP="006D0CC0">
      <w:pPr>
        <w:rPr>
          <w:rFonts w:ascii="Times New Roman" w:hAnsi="Times New Roman"/>
          <w:sz w:val="24"/>
          <w:szCs w:val="24"/>
        </w:rPr>
      </w:pPr>
    </w:p>
    <w:p w14:paraId="4BF38E98" w14:textId="77777777" w:rsidR="006D0CC0" w:rsidRPr="00E97EE0" w:rsidRDefault="006D0CC0" w:rsidP="006D0CC0">
      <w:pPr>
        <w:rPr>
          <w:rFonts w:ascii="Times New Roman" w:hAnsi="Times New Roman"/>
          <w:sz w:val="24"/>
          <w:szCs w:val="24"/>
        </w:rPr>
      </w:pPr>
      <w:r>
        <w:rPr>
          <w:rFonts w:ascii="Times New Roman" w:hAnsi="Times New Roman"/>
          <w:sz w:val="24"/>
          <w:szCs w:val="24"/>
        </w:rPr>
        <w:t>E</w:t>
      </w:r>
    </w:p>
    <w:p w14:paraId="2F5C04BE" w14:textId="77777777" w:rsidR="00A025AD" w:rsidRDefault="00A025AD" w:rsidP="00EF6EF6">
      <w:pPr>
        <w:ind w:left="2880" w:hanging="2880"/>
        <w:rPr>
          <w:rFonts w:ascii="Times New Roman" w:hAnsi="Times New Roman"/>
          <w:sz w:val="24"/>
          <w:szCs w:val="24"/>
        </w:rPr>
      </w:pPr>
    </w:p>
    <w:sectPr w:rsidR="00A025AD" w:rsidSect="009C7413">
      <w:footerReference w:type="default" r:id="rId9"/>
      <w:pgSz w:w="11906" w:h="16838"/>
      <w:pgMar w:top="851" w:right="1021" w:bottom="993"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E654C" w14:textId="77777777" w:rsidR="00243BAC" w:rsidRDefault="00243BAC">
      <w:r>
        <w:separator/>
      </w:r>
    </w:p>
  </w:endnote>
  <w:endnote w:type="continuationSeparator" w:id="0">
    <w:p w14:paraId="75D49E84" w14:textId="77777777" w:rsidR="00243BAC" w:rsidRDefault="00243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36A9E" w14:textId="77777777" w:rsidR="001413CD" w:rsidRDefault="001413CD" w:rsidP="004E7A6D">
    <w:pPr>
      <w:pStyle w:val="Footer"/>
      <w:tabs>
        <w:tab w:val="clear" w:pos="8306"/>
        <w:tab w:val="right" w:pos="8820"/>
      </w:tabs>
    </w:pPr>
  </w:p>
  <w:p w14:paraId="5452346C" w14:textId="38965DA7" w:rsidR="00994307" w:rsidRDefault="002543C6" w:rsidP="004E7A6D">
    <w:pPr>
      <w:pStyle w:val="Footer"/>
      <w:tabs>
        <w:tab w:val="clear" w:pos="8306"/>
        <w:tab w:val="right" w:pos="8820"/>
      </w:tabs>
    </w:pPr>
    <w:r>
      <w:t>COMP600/COM</w:t>
    </w:r>
    <w:r w:rsidR="009D0A8E">
      <w:t>P</w:t>
    </w:r>
    <w:r>
      <w:t>720</w:t>
    </w:r>
    <w:r w:rsidR="001413CD">
      <w:t xml:space="preserve"> </w:t>
    </w:r>
    <w:r w:rsidR="001413CD">
      <w:tab/>
    </w:r>
    <w:r>
      <w:t>S</w:t>
    </w:r>
    <w:r w:rsidR="0043449D">
      <w:t>2</w:t>
    </w:r>
    <w:r>
      <w:t xml:space="preserve"> 201</w:t>
    </w:r>
    <w:r w:rsidR="00994307">
      <w:t>8</w:t>
    </w:r>
  </w:p>
  <w:p w14:paraId="4EEB9BF9" w14:textId="1EE50871" w:rsidR="002543C6" w:rsidRDefault="002543C6" w:rsidP="004E7A6D">
    <w:pPr>
      <w:pStyle w:val="Footer"/>
      <w:tabs>
        <w:tab w:val="clear" w:pos="8306"/>
        <w:tab w:val="right" w:pos="8820"/>
      </w:tabs>
    </w:pPr>
    <w:r>
      <w:tab/>
      <w:t xml:space="preserve"> Page </w:t>
    </w:r>
    <w:r>
      <w:rPr>
        <w:rStyle w:val="PageNumber"/>
      </w:rPr>
      <w:fldChar w:fldCharType="begin"/>
    </w:r>
    <w:r>
      <w:rPr>
        <w:rStyle w:val="PageNumber"/>
      </w:rPr>
      <w:instrText xml:space="preserve"> PAGE </w:instrText>
    </w:r>
    <w:r>
      <w:rPr>
        <w:rStyle w:val="PageNumber"/>
      </w:rPr>
      <w:fldChar w:fldCharType="separate"/>
    </w:r>
    <w:r w:rsidR="00B46FAE">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46FAE">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78146" w14:textId="77777777" w:rsidR="00243BAC" w:rsidRDefault="00243BAC">
      <w:r>
        <w:separator/>
      </w:r>
    </w:p>
  </w:footnote>
  <w:footnote w:type="continuationSeparator" w:id="0">
    <w:p w14:paraId="105F08CF" w14:textId="77777777" w:rsidR="00243BAC" w:rsidRDefault="00243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CD1"/>
    <w:multiLevelType w:val="hybridMultilevel"/>
    <w:tmpl w:val="804456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9A4027"/>
    <w:multiLevelType w:val="hybridMultilevel"/>
    <w:tmpl w:val="D782415E"/>
    <w:lvl w:ilvl="0" w:tplc="14090001">
      <w:start w:val="1"/>
      <w:numFmt w:val="bullet"/>
      <w:lvlText w:val=""/>
      <w:lvlJc w:val="left"/>
      <w:pPr>
        <w:tabs>
          <w:tab w:val="num" w:pos="360"/>
        </w:tabs>
        <w:ind w:left="360" w:hanging="360"/>
      </w:pPr>
      <w:rPr>
        <w:rFonts w:ascii="Symbol" w:hAnsi="Symbol" w:hint="default"/>
        <w:sz w:val="16"/>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E337CF3"/>
    <w:multiLevelType w:val="multilevel"/>
    <w:tmpl w:val="2EEEA9E2"/>
    <w:lvl w:ilvl="0">
      <w:start w:val="1"/>
      <w:numFmt w:val="bullet"/>
      <w:lvlText w:val=""/>
      <w:lvlJc w:val="left"/>
      <w:pPr>
        <w:tabs>
          <w:tab w:val="num" w:pos="284"/>
        </w:tabs>
        <w:ind w:left="454"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4A7B2D"/>
    <w:multiLevelType w:val="hybridMultilevel"/>
    <w:tmpl w:val="7826AC5C"/>
    <w:lvl w:ilvl="0" w:tplc="49F6C2E4">
      <w:start w:val="1"/>
      <w:numFmt w:val="decimal"/>
      <w:lvlText w:val="%1."/>
      <w:lvlJc w:val="left"/>
      <w:pPr>
        <w:tabs>
          <w:tab w:val="num" w:pos="1440"/>
        </w:tabs>
        <w:ind w:left="1440" w:hanging="360"/>
      </w:pPr>
      <w:rPr>
        <w:rFonts w:hint="default"/>
      </w:rPr>
    </w:lvl>
    <w:lvl w:ilvl="1" w:tplc="4C085E4C" w:tentative="1">
      <w:start w:val="1"/>
      <w:numFmt w:val="bullet"/>
      <w:lvlText w:val="o"/>
      <w:lvlJc w:val="left"/>
      <w:pPr>
        <w:tabs>
          <w:tab w:val="num" w:pos="2160"/>
        </w:tabs>
        <w:ind w:left="2160" w:hanging="360"/>
      </w:pPr>
      <w:rPr>
        <w:rFonts w:ascii="Courier New" w:hAnsi="Courier New" w:cs="Courier New" w:hint="default"/>
      </w:rPr>
    </w:lvl>
    <w:lvl w:ilvl="2" w:tplc="1F382F0E" w:tentative="1">
      <w:start w:val="1"/>
      <w:numFmt w:val="bullet"/>
      <w:lvlText w:val=""/>
      <w:lvlJc w:val="left"/>
      <w:pPr>
        <w:tabs>
          <w:tab w:val="num" w:pos="2880"/>
        </w:tabs>
        <w:ind w:left="2880" w:hanging="360"/>
      </w:pPr>
      <w:rPr>
        <w:rFonts w:ascii="Wingdings" w:hAnsi="Wingdings" w:hint="default"/>
      </w:rPr>
    </w:lvl>
    <w:lvl w:ilvl="3" w:tplc="B746B112" w:tentative="1">
      <w:start w:val="1"/>
      <w:numFmt w:val="bullet"/>
      <w:lvlText w:val=""/>
      <w:lvlJc w:val="left"/>
      <w:pPr>
        <w:tabs>
          <w:tab w:val="num" w:pos="3600"/>
        </w:tabs>
        <w:ind w:left="3600" w:hanging="360"/>
      </w:pPr>
      <w:rPr>
        <w:rFonts w:ascii="Symbol" w:hAnsi="Symbol" w:hint="default"/>
      </w:rPr>
    </w:lvl>
    <w:lvl w:ilvl="4" w:tplc="947AA7F6" w:tentative="1">
      <w:start w:val="1"/>
      <w:numFmt w:val="bullet"/>
      <w:lvlText w:val="o"/>
      <w:lvlJc w:val="left"/>
      <w:pPr>
        <w:tabs>
          <w:tab w:val="num" w:pos="4320"/>
        </w:tabs>
        <w:ind w:left="4320" w:hanging="360"/>
      </w:pPr>
      <w:rPr>
        <w:rFonts w:ascii="Courier New" w:hAnsi="Courier New" w:cs="Courier New" w:hint="default"/>
      </w:rPr>
    </w:lvl>
    <w:lvl w:ilvl="5" w:tplc="38F2EC98" w:tentative="1">
      <w:start w:val="1"/>
      <w:numFmt w:val="bullet"/>
      <w:lvlText w:val=""/>
      <w:lvlJc w:val="left"/>
      <w:pPr>
        <w:tabs>
          <w:tab w:val="num" w:pos="5040"/>
        </w:tabs>
        <w:ind w:left="5040" w:hanging="360"/>
      </w:pPr>
      <w:rPr>
        <w:rFonts w:ascii="Wingdings" w:hAnsi="Wingdings" w:hint="default"/>
      </w:rPr>
    </w:lvl>
    <w:lvl w:ilvl="6" w:tplc="296EAA9C" w:tentative="1">
      <w:start w:val="1"/>
      <w:numFmt w:val="bullet"/>
      <w:lvlText w:val=""/>
      <w:lvlJc w:val="left"/>
      <w:pPr>
        <w:tabs>
          <w:tab w:val="num" w:pos="5760"/>
        </w:tabs>
        <w:ind w:left="5760" w:hanging="360"/>
      </w:pPr>
      <w:rPr>
        <w:rFonts w:ascii="Symbol" w:hAnsi="Symbol" w:hint="default"/>
      </w:rPr>
    </w:lvl>
    <w:lvl w:ilvl="7" w:tplc="9386196A" w:tentative="1">
      <w:start w:val="1"/>
      <w:numFmt w:val="bullet"/>
      <w:lvlText w:val="o"/>
      <w:lvlJc w:val="left"/>
      <w:pPr>
        <w:tabs>
          <w:tab w:val="num" w:pos="6480"/>
        </w:tabs>
        <w:ind w:left="6480" w:hanging="360"/>
      </w:pPr>
      <w:rPr>
        <w:rFonts w:ascii="Courier New" w:hAnsi="Courier New" w:cs="Courier New" w:hint="default"/>
      </w:rPr>
    </w:lvl>
    <w:lvl w:ilvl="8" w:tplc="7452EC52"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B217E30"/>
    <w:multiLevelType w:val="multilevel"/>
    <w:tmpl w:val="6780FE3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5F437FD"/>
    <w:multiLevelType w:val="hybridMultilevel"/>
    <w:tmpl w:val="9B069BE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612390E"/>
    <w:multiLevelType w:val="multilevel"/>
    <w:tmpl w:val="1562CE4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6640ED1"/>
    <w:multiLevelType w:val="hybridMultilevel"/>
    <w:tmpl w:val="7826AC5C"/>
    <w:lvl w:ilvl="0" w:tplc="675A62E8">
      <w:start w:val="1"/>
      <w:numFmt w:val="decimal"/>
      <w:lvlText w:val="%1."/>
      <w:lvlJc w:val="left"/>
      <w:pPr>
        <w:tabs>
          <w:tab w:val="num" w:pos="1440"/>
        </w:tabs>
        <w:ind w:left="1440" w:hanging="360"/>
      </w:pPr>
      <w:rPr>
        <w:rFonts w:hint="default"/>
      </w:rPr>
    </w:lvl>
    <w:lvl w:ilvl="1" w:tplc="DF5C474E" w:tentative="1">
      <w:start w:val="1"/>
      <w:numFmt w:val="bullet"/>
      <w:lvlText w:val="o"/>
      <w:lvlJc w:val="left"/>
      <w:pPr>
        <w:tabs>
          <w:tab w:val="num" w:pos="2160"/>
        </w:tabs>
        <w:ind w:left="2160" w:hanging="360"/>
      </w:pPr>
      <w:rPr>
        <w:rFonts w:ascii="Courier New" w:hAnsi="Courier New" w:cs="Courier New" w:hint="default"/>
      </w:rPr>
    </w:lvl>
    <w:lvl w:ilvl="2" w:tplc="F96E838A" w:tentative="1">
      <w:start w:val="1"/>
      <w:numFmt w:val="bullet"/>
      <w:lvlText w:val=""/>
      <w:lvlJc w:val="left"/>
      <w:pPr>
        <w:tabs>
          <w:tab w:val="num" w:pos="2880"/>
        </w:tabs>
        <w:ind w:left="2880" w:hanging="360"/>
      </w:pPr>
      <w:rPr>
        <w:rFonts w:ascii="Wingdings" w:hAnsi="Wingdings" w:hint="default"/>
      </w:rPr>
    </w:lvl>
    <w:lvl w:ilvl="3" w:tplc="ED346BEE" w:tentative="1">
      <w:start w:val="1"/>
      <w:numFmt w:val="bullet"/>
      <w:lvlText w:val=""/>
      <w:lvlJc w:val="left"/>
      <w:pPr>
        <w:tabs>
          <w:tab w:val="num" w:pos="3600"/>
        </w:tabs>
        <w:ind w:left="3600" w:hanging="360"/>
      </w:pPr>
      <w:rPr>
        <w:rFonts w:ascii="Symbol" w:hAnsi="Symbol" w:hint="default"/>
      </w:rPr>
    </w:lvl>
    <w:lvl w:ilvl="4" w:tplc="E21286D6" w:tentative="1">
      <w:start w:val="1"/>
      <w:numFmt w:val="bullet"/>
      <w:lvlText w:val="o"/>
      <w:lvlJc w:val="left"/>
      <w:pPr>
        <w:tabs>
          <w:tab w:val="num" w:pos="4320"/>
        </w:tabs>
        <w:ind w:left="4320" w:hanging="360"/>
      </w:pPr>
      <w:rPr>
        <w:rFonts w:ascii="Courier New" w:hAnsi="Courier New" w:cs="Courier New" w:hint="default"/>
      </w:rPr>
    </w:lvl>
    <w:lvl w:ilvl="5" w:tplc="3C3EA016" w:tentative="1">
      <w:start w:val="1"/>
      <w:numFmt w:val="bullet"/>
      <w:lvlText w:val=""/>
      <w:lvlJc w:val="left"/>
      <w:pPr>
        <w:tabs>
          <w:tab w:val="num" w:pos="5040"/>
        </w:tabs>
        <w:ind w:left="5040" w:hanging="360"/>
      </w:pPr>
      <w:rPr>
        <w:rFonts w:ascii="Wingdings" w:hAnsi="Wingdings" w:hint="default"/>
      </w:rPr>
    </w:lvl>
    <w:lvl w:ilvl="6" w:tplc="052CD4DC" w:tentative="1">
      <w:start w:val="1"/>
      <w:numFmt w:val="bullet"/>
      <w:lvlText w:val=""/>
      <w:lvlJc w:val="left"/>
      <w:pPr>
        <w:tabs>
          <w:tab w:val="num" w:pos="5760"/>
        </w:tabs>
        <w:ind w:left="5760" w:hanging="360"/>
      </w:pPr>
      <w:rPr>
        <w:rFonts w:ascii="Symbol" w:hAnsi="Symbol" w:hint="default"/>
      </w:rPr>
    </w:lvl>
    <w:lvl w:ilvl="7" w:tplc="AB460AE0" w:tentative="1">
      <w:start w:val="1"/>
      <w:numFmt w:val="bullet"/>
      <w:lvlText w:val="o"/>
      <w:lvlJc w:val="left"/>
      <w:pPr>
        <w:tabs>
          <w:tab w:val="num" w:pos="6480"/>
        </w:tabs>
        <w:ind w:left="6480" w:hanging="360"/>
      </w:pPr>
      <w:rPr>
        <w:rFonts w:ascii="Courier New" w:hAnsi="Courier New" w:cs="Courier New" w:hint="default"/>
      </w:rPr>
    </w:lvl>
    <w:lvl w:ilvl="8" w:tplc="B5423D42"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67C15B2"/>
    <w:multiLevelType w:val="hybridMultilevel"/>
    <w:tmpl w:val="E64213FC"/>
    <w:lvl w:ilvl="0" w:tplc="771853B4">
      <w:start w:val="1"/>
      <w:numFmt w:val="decimal"/>
      <w:lvlText w:val="%1."/>
      <w:lvlJc w:val="left"/>
      <w:pPr>
        <w:ind w:left="720" w:hanging="360"/>
      </w:pPr>
    </w:lvl>
    <w:lvl w:ilvl="1" w:tplc="8818976C" w:tentative="1">
      <w:start w:val="1"/>
      <w:numFmt w:val="lowerLetter"/>
      <w:lvlText w:val="%2."/>
      <w:lvlJc w:val="left"/>
      <w:pPr>
        <w:ind w:left="1440" w:hanging="360"/>
      </w:pPr>
    </w:lvl>
    <w:lvl w:ilvl="2" w:tplc="9DF65BBA" w:tentative="1">
      <w:start w:val="1"/>
      <w:numFmt w:val="lowerRoman"/>
      <w:lvlText w:val="%3."/>
      <w:lvlJc w:val="right"/>
      <w:pPr>
        <w:ind w:left="2160" w:hanging="180"/>
      </w:pPr>
    </w:lvl>
    <w:lvl w:ilvl="3" w:tplc="5D34136A" w:tentative="1">
      <w:start w:val="1"/>
      <w:numFmt w:val="decimal"/>
      <w:lvlText w:val="%4."/>
      <w:lvlJc w:val="left"/>
      <w:pPr>
        <w:ind w:left="2880" w:hanging="360"/>
      </w:pPr>
    </w:lvl>
    <w:lvl w:ilvl="4" w:tplc="15666A78" w:tentative="1">
      <w:start w:val="1"/>
      <w:numFmt w:val="lowerLetter"/>
      <w:lvlText w:val="%5."/>
      <w:lvlJc w:val="left"/>
      <w:pPr>
        <w:ind w:left="3600" w:hanging="360"/>
      </w:pPr>
    </w:lvl>
    <w:lvl w:ilvl="5" w:tplc="DB36541E" w:tentative="1">
      <w:start w:val="1"/>
      <w:numFmt w:val="lowerRoman"/>
      <w:lvlText w:val="%6."/>
      <w:lvlJc w:val="right"/>
      <w:pPr>
        <w:ind w:left="4320" w:hanging="180"/>
      </w:pPr>
    </w:lvl>
    <w:lvl w:ilvl="6" w:tplc="833ABC12" w:tentative="1">
      <w:start w:val="1"/>
      <w:numFmt w:val="decimal"/>
      <w:lvlText w:val="%7."/>
      <w:lvlJc w:val="left"/>
      <w:pPr>
        <w:ind w:left="5040" w:hanging="360"/>
      </w:pPr>
    </w:lvl>
    <w:lvl w:ilvl="7" w:tplc="97840EF6" w:tentative="1">
      <w:start w:val="1"/>
      <w:numFmt w:val="lowerLetter"/>
      <w:lvlText w:val="%8."/>
      <w:lvlJc w:val="left"/>
      <w:pPr>
        <w:ind w:left="5760" w:hanging="360"/>
      </w:pPr>
    </w:lvl>
    <w:lvl w:ilvl="8" w:tplc="5F6E8DC2" w:tentative="1">
      <w:start w:val="1"/>
      <w:numFmt w:val="lowerRoman"/>
      <w:lvlText w:val="%9."/>
      <w:lvlJc w:val="right"/>
      <w:pPr>
        <w:ind w:left="6480" w:hanging="180"/>
      </w:pPr>
    </w:lvl>
  </w:abstractNum>
  <w:abstractNum w:abstractNumId="9" w15:restartNumberingAfterBreak="0">
    <w:nsid w:val="2EBB6B97"/>
    <w:multiLevelType w:val="hybridMultilevel"/>
    <w:tmpl w:val="973EA242"/>
    <w:lvl w:ilvl="0" w:tplc="FFFFFFFF">
      <w:start w:val="1"/>
      <w:numFmt w:val="bullet"/>
      <w:lvlText w:val=""/>
      <w:lvlJc w:val="left"/>
      <w:pPr>
        <w:tabs>
          <w:tab w:val="num" w:pos="360"/>
        </w:tabs>
        <w:ind w:left="360" w:hanging="360"/>
      </w:pPr>
      <w:rPr>
        <w:rFonts w:ascii="Wingdings" w:hAnsi="Wingdings" w:hint="default"/>
        <w:sz w:val="16"/>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004977"/>
    <w:multiLevelType w:val="hybridMultilevel"/>
    <w:tmpl w:val="AF96B4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65F2AED"/>
    <w:multiLevelType w:val="hybridMultilevel"/>
    <w:tmpl w:val="E77C08F2"/>
    <w:lvl w:ilvl="0" w:tplc="B59A7B24">
      <w:start w:val="1"/>
      <w:numFmt w:val="bullet"/>
      <w:lvlText w:val=""/>
      <w:lvlJc w:val="left"/>
      <w:pPr>
        <w:tabs>
          <w:tab w:val="num" w:pos="1080"/>
        </w:tabs>
        <w:ind w:left="1080" w:hanging="360"/>
      </w:pPr>
      <w:rPr>
        <w:rFonts w:ascii="Symbol" w:hAnsi="Symbol" w:hint="default"/>
      </w:rPr>
    </w:lvl>
    <w:lvl w:ilvl="1" w:tplc="AC326FB8" w:tentative="1">
      <w:start w:val="1"/>
      <w:numFmt w:val="bullet"/>
      <w:lvlText w:val="o"/>
      <w:lvlJc w:val="left"/>
      <w:pPr>
        <w:tabs>
          <w:tab w:val="num" w:pos="1800"/>
        </w:tabs>
        <w:ind w:left="1800" w:hanging="360"/>
      </w:pPr>
      <w:rPr>
        <w:rFonts w:ascii="Courier New" w:hAnsi="Courier New" w:cs="Courier New" w:hint="default"/>
      </w:rPr>
    </w:lvl>
    <w:lvl w:ilvl="2" w:tplc="403E0E4A" w:tentative="1">
      <w:start w:val="1"/>
      <w:numFmt w:val="bullet"/>
      <w:lvlText w:val=""/>
      <w:lvlJc w:val="left"/>
      <w:pPr>
        <w:tabs>
          <w:tab w:val="num" w:pos="2520"/>
        </w:tabs>
        <w:ind w:left="2520" w:hanging="360"/>
      </w:pPr>
      <w:rPr>
        <w:rFonts w:ascii="Wingdings" w:hAnsi="Wingdings" w:hint="default"/>
      </w:rPr>
    </w:lvl>
    <w:lvl w:ilvl="3" w:tplc="776E15FC" w:tentative="1">
      <w:start w:val="1"/>
      <w:numFmt w:val="bullet"/>
      <w:lvlText w:val=""/>
      <w:lvlJc w:val="left"/>
      <w:pPr>
        <w:tabs>
          <w:tab w:val="num" w:pos="3240"/>
        </w:tabs>
        <w:ind w:left="3240" w:hanging="360"/>
      </w:pPr>
      <w:rPr>
        <w:rFonts w:ascii="Symbol" w:hAnsi="Symbol" w:hint="default"/>
      </w:rPr>
    </w:lvl>
    <w:lvl w:ilvl="4" w:tplc="DEBA33F4" w:tentative="1">
      <w:start w:val="1"/>
      <w:numFmt w:val="bullet"/>
      <w:lvlText w:val="o"/>
      <w:lvlJc w:val="left"/>
      <w:pPr>
        <w:tabs>
          <w:tab w:val="num" w:pos="3960"/>
        </w:tabs>
        <w:ind w:left="3960" w:hanging="360"/>
      </w:pPr>
      <w:rPr>
        <w:rFonts w:ascii="Courier New" w:hAnsi="Courier New" w:cs="Courier New" w:hint="default"/>
      </w:rPr>
    </w:lvl>
    <w:lvl w:ilvl="5" w:tplc="70F0487E" w:tentative="1">
      <w:start w:val="1"/>
      <w:numFmt w:val="bullet"/>
      <w:lvlText w:val=""/>
      <w:lvlJc w:val="left"/>
      <w:pPr>
        <w:tabs>
          <w:tab w:val="num" w:pos="4680"/>
        </w:tabs>
        <w:ind w:left="4680" w:hanging="360"/>
      </w:pPr>
      <w:rPr>
        <w:rFonts w:ascii="Wingdings" w:hAnsi="Wingdings" w:hint="default"/>
      </w:rPr>
    </w:lvl>
    <w:lvl w:ilvl="6" w:tplc="93AC9CBC" w:tentative="1">
      <w:start w:val="1"/>
      <w:numFmt w:val="bullet"/>
      <w:lvlText w:val=""/>
      <w:lvlJc w:val="left"/>
      <w:pPr>
        <w:tabs>
          <w:tab w:val="num" w:pos="5400"/>
        </w:tabs>
        <w:ind w:left="5400" w:hanging="360"/>
      </w:pPr>
      <w:rPr>
        <w:rFonts w:ascii="Symbol" w:hAnsi="Symbol" w:hint="default"/>
      </w:rPr>
    </w:lvl>
    <w:lvl w:ilvl="7" w:tplc="856AC232" w:tentative="1">
      <w:start w:val="1"/>
      <w:numFmt w:val="bullet"/>
      <w:lvlText w:val="o"/>
      <w:lvlJc w:val="left"/>
      <w:pPr>
        <w:tabs>
          <w:tab w:val="num" w:pos="6120"/>
        </w:tabs>
        <w:ind w:left="6120" w:hanging="360"/>
      </w:pPr>
      <w:rPr>
        <w:rFonts w:ascii="Courier New" w:hAnsi="Courier New" w:cs="Courier New" w:hint="default"/>
      </w:rPr>
    </w:lvl>
    <w:lvl w:ilvl="8" w:tplc="6C34791A"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8C87EDB"/>
    <w:multiLevelType w:val="hybridMultilevel"/>
    <w:tmpl w:val="CF440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D407F5A"/>
    <w:multiLevelType w:val="hybridMultilevel"/>
    <w:tmpl w:val="E12AA64C"/>
    <w:lvl w:ilvl="0" w:tplc="368AD188">
      <w:start w:val="1"/>
      <w:numFmt w:val="decimal"/>
      <w:lvlText w:val="%1."/>
      <w:lvlJc w:val="left"/>
      <w:pPr>
        <w:tabs>
          <w:tab w:val="num" w:pos="720"/>
        </w:tabs>
        <w:ind w:left="720" w:hanging="360"/>
      </w:pPr>
      <w:rPr>
        <w:rFonts w:hint="default"/>
      </w:rPr>
    </w:lvl>
    <w:lvl w:ilvl="1" w:tplc="F154B4B4" w:tentative="1">
      <w:start w:val="1"/>
      <w:numFmt w:val="bullet"/>
      <w:lvlText w:val="o"/>
      <w:lvlJc w:val="left"/>
      <w:pPr>
        <w:tabs>
          <w:tab w:val="num" w:pos="1800"/>
        </w:tabs>
        <w:ind w:left="1800" w:hanging="360"/>
      </w:pPr>
      <w:rPr>
        <w:rFonts w:ascii="Courier New" w:hAnsi="Courier New" w:cs="Courier New" w:hint="default"/>
      </w:rPr>
    </w:lvl>
    <w:lvl w:ilvl="2" w:tplc="EDA0D5B8" w:tentative="1">
      <w:start w:val="1"/>
      <w:numFmt w:val="bullet"/>
      <w:lvlText w:val=""/>
      <w:lvlJc w:val="left"/>
      <w:pPr>
        <w:tabs>
          <w:tab w:val="num" w:pos="2520"/>
        </w:tabs>
        <w:ind w:left="2520" w:hanging="360"/>
      </w:pPr>
      <w:rPr>
        <w:rFonts w:ascii="Wingdings" w:hAnsi="Wingdings" w:hint="default"/>
      </w:rPr>
    </w:lvl>
    <w:lvl w:ilvl="3" w:tplc="81BC9AAA" w:tentative="1">
      <w:start w:val="1"/>
      <w:numFmt w:val="bullet"/>
      <w:lvlText w:val=""/>
      <w:lvlJc w:val="left"/>
      <w:pPr>
        <w:tabs>
          <w:tab w:val="num" w:pos="3240"/>
        </w:tabs>
        <w:ind w:left="3240" w:hanging="360"/>
      </w:pPr>
      <w:rPr>
        <w:rFonts w:ascii="Symbol" w:hAnsi="Symbol" w:hint="default"/>
      </w:rPr>
    </w:lvl>
    <w:lvl w:ilvl="4" w:tplc="18D281F6" w:tentative="1">
      <w:start w:val="1"/>
      <w:numFmt w:val="bullet"/>
      <w:lvlText w:val="o"/>
      <w:lvlJc w:val="left"/>
      <w:pPr>
        <w:tabs>
          <w:tab w:val="num" w:pos="3960"/>
        </w:tabs>
        <w:ind w:left="3960" w:hanging="360"/>
      </w:pPr>
      <w:rPr>
        <w:rFonts w:ascii="Courier New" w:hAnsi="Courier New" w:cs="Courier New" w:hint="default"/>
      </w:rPr>
    </w:lvl>
    <w:lvl w:ilvl="5" w:tplc="5ADE4DE2" w:tentative="1">
      <w:start w:val="1"/>
      <w:numFmt w:val="bullet"/>
      <w:lvlText w:val=""/>
      <w:lvlJc w:val="left"/>
      <w:pPr>
        <w:tabs>
          <w:tab w:val="num" w:pos="4680"/>
        </w:tabs>
        <w:ind w:left="4680" w:hanging="360"/>
      </w:pPr>
      <w:rPr>
        <w:rFonts w:ascii="Wingdings" w:hAnsi="Wingdings" w:hint="default"/>
      </w:rPr>
    </w:lvl>
    <w:lvl w:ilvl="6" w:tplc="2CD44066" w:tentative="1">
      <w:start w:val="1"/>
      <w:numFmt w:val="bullet"/>
      <w:lvlText w:val=""/>
      <w:lvlJc w:val="left"/>
      <w:pPr>
        <w:tabs>
          <w:tab w:val="num" w:pos="5400"/>
        </w:tabs>
        <w:ind w:left="5400" w:hanging="360"/>
      </w:pPr>
      <w:rPr>
        <w:rFonts w:ascii="Symbol" w:hAnsi="Symbol" w:hint="default"/>
      </w:rPr>
    </w:lvl>
    <w:lvl w:ilvl="7" w:tplc="F97A509E" w:tentative="1">
      <w:start w:val="1"/>
      <w:numFmt w:val="bullet"/>
      <w:lvlText w:val="o"/>
      <w:lvlJc w:val="left"/>
      <w:pPr>
        <w:tabs>
          <w:tab w:val="num" w:pos="6120"/>
        </w:tabs>
        <w:ind w:left="6120" w:hanging="360"/>
      </w:pPr>
      <w:rPr>
        <w:rFonts w:ascii="Courier New" w:hAnsi="Courier New" w:cs="Courier New" w:hint="default"/>
      </w:rPr>
    </w:lvl>
    <w:lvl w:ilvl="8" w:tplc="0D4EA9C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7475FC"/>
    <w:multiLevelType w:val="hybridMultilevel"/>
    <w:tmpl w:val="0AFCEB32"/>
    <w:lvl w:ilvl="0" w:tplc="77A43D6A">
      <w:start w:val="1"/>
      <w:numFmt w:val="decimal"/>
      <w:lvlText w:val="%1."/>
      <w:lvlJc w:val="left"/>
      <w:pPr>
        <w:tabs>
          <w:tab w:val="num" w:pos="360"/>
        </w:tabs>
        <w:ind w:left="360" w:hanging="360"/>
      </w:pPr>
    </w:lvl>
    <w:lvl w:ilvl="1" w:tplc="761A67A6">
      <w:start w:val="1"/>
      <w:numFmt w:val="lowerLetter"/>
      <w:lvlText w:val="%2."/>
      <w:lvlJc w:val="left"/>
      <w:pPr>
        <w:tabs>
          <w:tab w:val="num" w:pos="1080"/>
        </w:tabs>
        <w:ind w:left="1080" w:hanging="360"/>
      </w:pPr>
    </w:lvl>
    <w:lvl w:ilvl="2" w:tplc="A1E4420C" w:tentative="1">
      <w:start w:val="1"/>
      <w:numFmt w:val="lowerRoman"/>
      <w:lvlText w:val="%3."/>
      <w:lvlJc w:val="right"/>
      <w:pPr>
        <w:tabs>
          <w:tab w:val="num" w:pos="1800"/>
        </w:tabs>
        <w:ind w:left="1800" w:hanging="180"/>
      </w:pPr>
    </w:lvl>
    <w:lvl w:ilvl="3" w:tplc="3006AEA4" w:tentative="1">
      <w:start w:val="1"/>
      <w:numFmt w:val="decimal"/>
      <w:lvlText w:val="%4."/>
      <w:lvlJc w:val="left"/>
      <w:pPr>
        <w:tabs>
          <w:tab w:val="num" w:pos="2520"/>
        </w:tabs>
        <w:ind w:left="2520" w:hanging="360"/>
      </w:pPr>
    </w:lvl>
    <w:lvl w:ilvl="4" w:tplc="4DFC564A" w:tentative="1">
      <w:start w:val="1"/>
      <w:numFmt w:val="lowerLetter"/>
      <w:lvlText w:val="%5."/>
      <w:lvlJc w:val="left"/>
      <w:pPr>
        <w:tabs>
          <w:tab w:val="num" w:pos="3240"/>
        </w:tabs>
        <w:ind w:left="3240" w:hanging="360"/>
      </w:pPr>
    </w:lvl>
    <w:lvl w:ilvl="5" w:tplc="E898A81C" w:tentative="1">
      <w:start w:val="1"/>
      <w:numFmt w:val="lowerRoman"/>
      <w:lvlText w:val="%6."/>
      <w:lvlJc w:val="right"/>
      <w:pPr>
        <w:tabs>
          <w:tab w:val="num" w:pos="3960"/>
        </w:tabs>
        <w:ind w:left="3960" w:hanging="180"/>
      </w:pPr>
    </w:lvl>
    <w:lvl w:ilvl="6" w:tplc="AAEEEC04" w:tentative="1">
      <w:start w:val="1"/>
      <w:numFmt w:val="decimal"/>
      <w:lvlText w:val="%7."/>
      <w:lvlJc w:val="left"/>
      <w:pPr>
        <w:tabs>
          <w:tab w:val="num" w:pos="4680"/>
        </w:tabs>
        <w:ind w:left="4680" w:hanging="360"/>
      </w:pPr>
    </w:lvl>
    <w:lvl w:ilvl="7" w:tplc="E6A85B08" w:tentative="1">
      <w:start w:val="1"/>
      <w:numFmt w:val="lowerLetter"/>
      <w:lvlText w:val="%8."/>
      <w:lvlJc w:val="left"/>
      <w:pPr>
        <w:tabs>
          <w:tab w:val="num" w:pos="5400"/>
        </w:tabs>
        <w:ind w:left="5400" w:hanging="360"/>
      </w:pPr>
    </w:lvl>
    <w:lvl w:ilvl="8" w:tplc="D0304540" w:tentative="1">
      <w:start w:val="1"/>
      <w:numFmt w:val="lowerRoman"/>
      <w:lvlText w:val="%9."/>
      <w:lvlJc w:val="right"/>
      <w:pPr>
        <w:tabs>
          <w:tab w:val="num" w:pos="6120"/>
        </w:tabs>
        <w:ind w:left="6120" w:hanging="180"/>
      </w:pPr>
    </w:lvl>
  </w:abstractNum>
  <w:abstractNum w:abstractNumId="15" w15:restartNumberingAfterBreak="0">
    <w:nsid w:val="40FC466B"/>
    <w:multiLevelType w:val="hybridMultilevel"/>
    <w:tmpl w:val="77B4D832"/>
    <w:lvl w:ilvl="0" w:tplc="64A6A1E4">
      <w:start w:val="1"/>
      <w:numFmt w:val="decimal"/>
      <w:lvlText w:val="%1."/>
      <w:lvlJc w:val="left"/>
      <w:pPr>
        <w:tabs>
          <w:tab w:val="num" w:pos="360"/>
        </w:tabs>
        <w:ind w:left="360" w:hanging="360"/>
      </w:pPr>
    </w:lvl>
    <w:lvl w:ilvl="1" w:tplc="4CBAE96A">
      <w:start w:val="1"/>
      <w:numFmt w:val="lowerLetter"/>
      <w:lvlText w:val="%2."/>
      <w:lvlJc w:val="left"/>
      <w:pPr>
        <w:tabs>
          <w:tab w:val="num" w:pos="1080"/>
        </w:tabs>
        <w:ind w:left="1080" w:hanging="360"/>
      </w:pPr>
    </w:lvl>
    <w:lvl w:ilvl="2" w:tplc="0DA6DF92" w:tentative="1">
      <w:start w:val="1"/>
      <w:numFmt w:val="lowerRoman"/>
      <w:lvlText w:val="%3."/>
      <w:lvlJc w:val="right"/>
      <w:pPr>
        <w:tabs>
          <w:tab w:val="num" w:pos="1800"/>
        </w:tabs>
        <w:ind w:left="1800" w:hanging="180"/>
      </w:pPr>
    </w:lvl>
    <w:lvl w:ilvl="3" w:tplc="614AD12C" w:tentative="1">
      <w:start w:val="1"/>
      <w:numFmt w:val="decimal"/>
      <w:lvlText w:val="%4."/>
      <w:lvlJc w:val="left"/>
      <w:pPr>
        <w:tabs>
          <w:tab w:val="num" w:pos="2520"/>
        </w:tabs>
        <w:ind w:left="2520" w:hanging="360"/>
      </w:pPr>
    </w:lvl>
    <w:lvl w:ilvl="4" w:tplc="07A0C490" w:tentative="1">
      <w:start w:val="1"/>
      <w:numFmt w:val="lowerLetter"/>
      <w:lvlText w:val="%5."/>
      <w:lvlJc w:val="left"/>
      <w:pPr>
        <w:tabs>
          <w:tab w:val="num" w:pos="3240"/>
        </w:tabs>
        <w:ind w:left="3240" w:hanging="360"/>
      </w:pPr>
    </w:lvl>
    <w:lvl w:ilvl="5" w:tplc="476C62AA" w:tentative="1">
      <w:start w:val="1"/>
      <w:numFmt w:val="lowerRoman"/>
      <w:lvlText w:val="%6."/>
      <w:lvlJc w:val="right"/>
      <w:pPr>
        <w:tabs>
          <w:tab w:val="num" w:pos="3960"/>
        </w:tabs>
        <w:ind w:left="3960" w:hanging="180"/>
      </w:pPr>
    </w:lvl>
    <w:lvl w:ilvl="6" w:tplc="912839A2" w:tentative="1">
      <w:start w:val="1"/>
      <w:numFmt w:val="decimal"/>
      <w:lvlText w:val="%7."/>
      <w:lvlJc w:val="left"/>
      <w:pPr>
        <w:tabs>
          <w:tab w:val="num" w:pos="4680"/>
        </w:tabs>
        <w:ind w:left="4680" w:hanging="360"/>
      </w:pPr>
    </w:lvl>
    <w:lvl w:ilvl="7" w:tplc="713CA6C6" w:tentative="1">
      <w:start w:val="1"/>
      <w:numFmt w:val="lowerLetter"/>
      <w:lvlText w:val="%8."/>
      <w:lvlJc w:val="left"/>
      <w:pPr>
        <w:tabs>
          <w:tab w:val="num" w:pos="5400"/>
        </w:tabs>
        <w:ind w:left="5400" w:hanging="360"/>
      </w:pPr>
    </w:lvl>
    <w:lvl w:ilvl="8" w:tplc="87068192" w:tentative="1">
      <w:start w:val="1"/>
      <w:numFmt w:val="lowerRoman"/>
      <w:lvlText w:val="%9."/>
      <w:lvlJc w:val="right"/>
      <w:pPr>
        <w:tabs>
          <w:tab w:val="num" w:pos="6120"/>
        </w:tabs>
        <w:ind w:left="6120" w:hanging="180"/>
      </w:pPr>
    </w:lvl>
  </w:abstractNum>
  <w:abstractNum w:abstractNumId="16" w15:restartNumberingAfterBreak="0">
    <w:nsid w:val="42504B2C"/>
    <w:multiLevelType w:val="hybridMultilevel"/>
    <w:tmpl w:val="7884E024"/>
    <w:lvl w:ilvl="0" w:tplc="B03446EC">
      <w:start w:val="1"/>
      <w:numFmt w:val="bullet"/>
      <w:lvlText w:val=""/>
      <w:lvlJc w:val="left"/>
      <w:pPr>
        <w:ind w:left="720" w:hanging="360"/>
      </w:pPr>
      <w:rPr>
        <w:rFonts w:ascii="Symbol" w:hAnsi="Symbol" w:hint="default"/>
      </w:rPr>
    </w:lvl>
    <w:lvl w:ilvl="1" w:tplc="176CF28E" w:tentative="1">
      <w:start w:val="1"/>
      <w:numFmt w:val="bullet"/>
      <w:lvlText w:val="o"/>
      <w:lvlJc w:val="left"/>
      <w:pPr>
        <w:ind w:left="1440" w:hanging="360"/>
      </w:pPr>
      <w:rPr>
        <w:rFonts w:ascii="Courier New" w:hAnsi="Courier New" w:cs="Courier New" w:hint="default"/>
      </w:rPr>
    </w:lvl>
    <w:lvl w:ilvl="2" w:tplc="FBFA2EB4" w:tentative="1">
      <w:start w:val="1"/>
      <w:numFmt w:val="bullet"/>
      <w:lvlText w:val=""/>
      <w:lvlJc w:val="left"/>
      <w:pPr>
        <w:ind w:left="2160" w:hanging="360"/>
      </w:pPr>
      <w:rPr>
        <w:rFonts w:ascii="Wingdings" w:hAnsi="Wingdings" w:hint="default"/>
      </w:rPr>
    </w:lvl>
    <w:lvl w:ilvl="3" w:tplc="1FBA8B0C" w:tentative="1">
      <w:start w:val="1"/>
      <w:numFmt w:val="bullet"/>
      <w:lvlText w:val=""/>
      <w:lvlJc w:val="left"/>
      <w:pPr>
        <w:ind w:left="2880" w:hanging="360"/>
      </w:pPr>
      <w:rPr>
        <w:rFonts w:ascii="Symbol" w:hAnsi="Symbol" w:hint="default"/>
      </w:rPr>
    </w:lvl>
    <w:lvl w:ilvl="4" w:tplc="EDAA1C2A" w:tentative="1">
      <w:start w:val="1"/>
      <w:numFmt w:val="bullet"/>
      <w:lvlText w:val="o"/>
      <w:lvlJc w:val="left"/>
      <w:pPr>
        <w:ind w:left="3600" w:hanging="360"/>
      </w:pPr>
      <w:rPr>
        <w:rFonts w:ascii="Courier New" w:hAnsi="Courier New" w:cs="Courier New" w:hint="default"/>
      </w:rPr>
    </w:lvl>
    <w:lvl w:ilvl="5" w:tplc="F684D344" w:tentative="1">
      <w:start w:val="1"/>
      <w:numFmt w:val="bullet"/>
      <w:lvlText w:val=""/>
      <w:lvlJc w:val="left"/>
      <w:pPr>
        <w:ind w:left="4320" w:hanging="360"/>
      </w:pPr>
      <w:rPr>
        <w:rFonts w:ascii="Wingdings" w:hAnsi="Wingdings" w:hint="default"/>
      </w:rPr>
    </w:lvl>
    <w:lvl w:ilvl="6" w:tplc="910E61B4" w:tentative="1">
      <w:start w:val="1"/>
      <w:numFmt w:val="bullet"/>
      <w:lvlText w:val=""/>
      <w:lvlJc w:val="left"/>
      <w:pPr>
        <w:ind w:left="5040" w:hanging="360"/>
      </w:pPr>
      <w:rPr>
        <w:rFonts w:ascii="Symbol" w:hAnsi="Symbol" w:hint="default"/>
      </w:rPr>
    </w:lvl>
    <w:lvl w:ilvl="7" w:tplc="C17AFAC4" w:tentative="1">
      <w:start w:val="1"/>
      <w:numFmt w:val="bullet"/>
      <w:lvlText w:val="o"/>
      <w:lvlJc w:val="left"/>
      <w:pPr>
        <w:ind w:left="5760" w:hanging="360"/>
      </w:pPr>
      <w:rPr>
        <w:rFonts w:ascii="Courier New" w:hAnsi="Courier New" w:cs="Courier New" w:hint="default"/>
      </w:rPr>
    </w:lvl>
    <w:lvl w:ilvl="8" w:tplc="CE2CFA88" w:tentative="1">
      <w:start w:val="1"/>
      <w:numFmt w:val="bullet"/>
      <w:lvlText w:val=""/>
      <w:lvlJc w:val="left"/>
      <w:pPr>
        <w:ind w:left="6480" w:hanging="360"/>
      </w:pPr>
      <w:rPr>
        <w:rFonts w:ascii="Wingdings" w:hAnsi="Wingdings" w:hint="default"/>
      </w:rPr>
    </w:lvl>
  </w:abstractNum>
  <w:abstractNum w:abstractNumId="17" w15:restartNumberingAfterBreak="0">
    <w:nsid w:val="431A0F50"/>
    <w:multiLevelType w:val="hybridMultilevel"/>
    <w:tmpl w:val="54F8409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46AB5F33"/>
    <w:multiLevelType w:val="hybridMultilevel"/>
    <w:tmpl w:val="D1BA8A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7DB4FE0"/>
    <w:multiLevelType w:val="hybridMultilevel"/>
    <w:tmpl w:val="F8B0FA80"/>
    <w:lvl w:ilvl="0" w:tplc="C4A6BD68">
      <w:numFmt w:val="bullet"/>
      <w:lvlText w:val="-"/>
      <w:lvlJc w:val="left"/>
      <w:pPr>
        <w:ind w:left="1800" w:hanging="360"/>
      </w:pPr>
      <w:rPr>
        <w:rFonts w:ascii="Times New Roman" w:eastAsia="Times New Roman" w:hAnsi="Times New Roman"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0" w15:restartNumberingAfterBreak="0">
    <w:nsid w:val="4AC10EBC"/>
    <w:multiLevelType w:val="hybridMultilevel"/>
    <w:tmpl w:val="18862F76"/>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15:restartNumberingAfterBreak="0">
    <w:nsid w:val="4B331AC0"/>
    <w:multiLevelType w:val="hybridMultilevel"/>
    <w:tmpl w:val="CB528C74"/>
    <w:lvl w:ilvl="0" w:tplc="E8965538">
      <w:start w:val="1"/>
      <w:numFmt w:val="bullet"/>
      <w:lvlText w:val=""/>
      <w:lvlJc w:val="left"/>
      <w:pPr>
        <w:tabs>
          <w:tab w:val="num" w:pos="1003"/>
        </w:tabs>
        <w:ind w:left="1003" w:hanging="360"/>
      </w:pPr>
      <w:rPr>
        <w:rFonts w:ascii="Symbol" w:hAnsi="Symbol" w:hint="default"/>
      </w:rPr>
    </w:lvl>
    <w:lvl w:ilvl="1" w:tplc="9C725EB2" w:tentative="1">
      <w:start w:val="1"/>
      <w:numFmt w:val="bullet"/>
      <w:lvlText w:val="o"/>
      <w:lvlJc w:val="left"/>
      <w:pPr>
        <w:tabs>
          <w:tab w:val="num" w:pos="1723"/>
        </w:tabs>
        <w:ind w:left="1723" w:hanging="360"/>
      </w:pPr>
      <w:rPr>
        <w:rFonts w:ascii="Courier New" w:hAnsi="Courier New" w:hint="default"/>
      </w:rPr>
    </w:lvl>
    <w:lvl w:ilvl="2" w:tplc="3D821A18" w:tentative="1">
      <w:start w:val="1"/>
      <w:numFmt w:val="bullet"/>
      <w:lvlText w:val=""/>
      <w:lvlJc w:val="left"/>
      <w:pPr>
        <w:tabs>
          <w:tab w:val="num" w:pos="2443"/>
        </w:tabs>
        <w:ind w:left="2443" w:hanging="360"/>
      </w:pPr>
      <w:rPr>
        <w:rFonts w:ascii="Wingdings" w:hAnsi="Wingdings" w:hint="default"/>
      </w:rPr>
    </w:lvl>
    <w:lvl w:ilvl="3" w:tplc="79204EC0" w:tentative="1">
      <w:start w:val="1"/>
      <w:numFmt w:val="bullet"/>
      <w:lvlText w:val=""/>
      <w:lvlJc w:val="left"/>
      <w:pPr>
        <w:tabs>
          <w:tab w:val="num" w:pos="3163"/>
        </w:tabs>
        <w:ind w:left="3163" w:hanging="360"/>
      </w:pPr>
      <w:rPr>
        <w:rFonts w:ascii="Symbol" w:hAnsi="Symbol" w:hint="default"/>
      </w:rPr>
    </w:lvl>
    <w:lvl w:ilvl="4" w:tplc="95B270E2" w:tentative="1">
      <w:start w:val="1"/>
      <w:numFmt w:val="bullet"/>
      <w:lvlText w:val="o"/>
      <w:lvlJc w:val="left"/>
      <w:pPr>
        <w:tabs>
          <w:tab w:val="num" w:pos="3883"/>
        </w:tabs>
        <w:ind w:left="3883" w:hanging="360"/>
      </w:pPr>
      <w:rPr>
        <w:rFonts w:ascii="Courier New" w:hAnsi="Courier New" w:hint="default"/>
      </w:rPr>
    </w:lvl>
    <w:lvl w:ilvl="5" w:tplc="068CAD1E" w:tentative="1">
      <w:start w:val="1"/>
      <w:numFmt w:val="bullet"/>
      <w:lvlText w:val=""/>
      <w:lvlJc w:val="left"/>
      <w:pPr>
        <w:tabs>
          <w:tab w:val="num" w:pos="4603"/>
        </w:tabs>
        <w:ind w:left="4603" w:hanging="360"/>
      </w:pPr>
      <w:rPr>
        <w:rFonts w:ascii="Wingdings" w:hAnsi="Wingdings" w:hint="default"/>
      </w:rPr>
    </w:lvl>
    <w:lvl w:ilvl="6" w:tplc="C3E244D8" w:tentative="1">
      <w:start w:val="1"/>
      <w:numFmt w:val="bullet"/>
      <w:lvlText w:val=""/>
      <w:lvlJc w:val="left"/>
      <w:pPr>
        <w:tabs>
          <w:tab w:val="num" w:pos="5323"/>
        </w:tabs>
        <w:ind w:left="5323" w:hanging="360"/>
      </w:pPr>
      <w:rPr>
        <w:rFonts w:ascii="Symbol" w:hAnsi="Symbol" w:hint="default"/>
      </w:rPr>
    </w:lvl>
    <w:lvl w:ilvl="7" w:tplc="A830DA4A" w:tentative="1">
      <w:start w:val="1"/>
      <w:numFmt w:val="bullet"/>
      <w:lvlText w:val="o"/>
      <w:lvlJc w:val="left"/>
      <w:pPr>
        <w:tabs>
          <w:tab w:val="num" w:pos="6043"/>
        </w:tabs>
        <w:ind w:left="6043" w:hanging="360"/>
      </w:pPr>
      <w:rPr>
        <w:rFonts w:ascii="Courier New" w:hAnsi="Courier New" w:hint="default"/>
      </w:rPr>
    </w:lvl>
    <w:lvl w:ilvl="8" w:tplc="E8D48E6E" w:tentative="1">
      <w:start w:val="1"/>
      <w:numFmt w:val="bullet"/>
      <w:lvlText w:val=""/>
      <w:lvlJc w:val="left"/>
      <w:pPr>
        <w:tabs>
          <w:tab w:val="num" w:pos="6763"/>
        </w:tabs>
        <w:ind w:left="6763" w:hanging="360"/>
      </w:pPr>
      <w:rPr>
        <w:rFonts w:ascii="Wingdings" w:hAnsi="Wingdings" w:hint="default"/>
      </w:rPr>
    </w:lvl>
  </w:abstractNum>
  <w:abstractNum w:abstractNumId="22" w15:restartNumberingAfterBreak="0">
    <w:nsid w:val="4BF6532E"/>
    <w:multiLevelType w:val="hybridMultilevel"/>
    <w:tmpl w:val="A72A750E"/>
    <w:lvl w:ilvl="0" w:tplc="02CA4C22">
      <w:start w:val="1"/>
      <w:numFmt w:val="decimal"/>
      <w:lvlText w:val="%1."/>
      <w:lvlJc w:val="left"/>
      <w:pPr>
        <w:tabs>
          <w:tab w:val="num" w:pos="1080"/>
        </w:tabs>
        <w:ind w:left="1080" w:hanging="360"/>
      </w:pPr>
    </w:lvl>
    <w:lvl w:ilvl="1" w:tplc="30965A1C" w:tentative="1">
      <w:start w:val="1"/>
      <w:numFmt w:val="lowerLetter"/>
      <w:lvlText w:val="%2."/>
      <w:lvlJc w:val="left"/>
      <w:pPr>
        <w:tabs>
          <w:tab w:val="num" w:pos="1800"/>
        </w:tabs>
        <w:ind w:left="1800" w:hanging="360"/>
      </w:pPr>
    </w:lvl>
    <w:lvl w:ilvl="2" w:tplc="489AD072" w:tentative="1">
      <w:start w:val="1"/>
      <w:numFmt w:val="lowerRoman"/>
      <w:lvlText w:val="%3."/>
      <w:lvlJc w:val="right"/>
      <w:pPr>
        <w:tabs>
          <w:tab w:val="num" w:pos="2520"/>
        </w:tabs>
        <w:ind w:left="2520" w:hanging="180"/>
      </w:pPr>
    </w:lvl>
    <w:lvl w:ilvl="3" w:tplc="5A0E6142" w:tentative="1">
      <w:start w:val="1"/>
      <w:numFmt w:val="decimal"/>
      <w:lvlText w:val="%4."/>
      <w:lvlJc w:val="left"/>
      <w:pPr>
        <w:tabs>
          <w:tab w:val="num" w:pos="3240"/>
        </w:tabs>
        <w:ind w:left="3240" w:hanging="360"/>
      </w:pPr>
    </w:lvl>
    <w:lvl w:ilvl="4" w:tplc="A904ADC6" w:tentative="1">
      <w:start w:val="1"/>
      <w:numFmt w:val="lowerLetter"/>
      <w:lvlText w:val="%5."/>
      <w:lvlJc w:val="left"/>
      <w:pPr>
        <w:tabs>
          <w:tab w:val="num" w:pos="3960"/>
        </w:tabs>
        <w:ind w:left="3960" w:hanging="360"/>
      </w:pPr>
    </w:lvl>
    <w:lvl w:ilvl="5" w:tplc="1308607E" w:tentative="1">
      <w:start w:val="1"/>
      <w:numFmt w:val="lowerRoman"/>
      <w:lvlText w:val="%6."/>
      <w:lvlJc w:val="right"/>
      <w:pPr>
        <w:tabs>
          <w:tab w:val="num" w:pos="4680"/>
        </w:tabs>
        <w:ind w:left="4680" w:hanging="180"/>
      </w:pPr>
    </w:lvl>
    <w:lvl w:ilvl="6" w:tplc="3B70C38A" w:tentative="1">
      <w:start w:val="1"/>
      <w:numFmt w:val="decimal"/>
      <w:lvlText w:val="%7."/>
      <w:lvlJc w:val="left"/>
      <w:pPr>
        <w:tabs>
          <w:tab w:val="num" w:pos="5400"/>
        </w:tabs>
        <w:ind w:left="5400" w:hanging="360"/>
      </w:pPr>
    </w:lvl>
    <w:lvl w:ilvl="7" w:tplc="1D269812" w:tentative="1">
      <w:start w:val="1"/>
      <w:numFmt w:val="lowerLetter"/>
      <w:lvlText w:val="%8."/>
      <w:lvlJc w:val="left"/>
      <w:pPr>
        <w:tabs>
          <w:tab w:val="num" w:pos="6120"/>
        </w:tabs>
        <w:ind w:left="6120" w:hanging="360"/>
      </w:pPr>
    </w:lvl>
    <w:lvl w:ilvl="8" w:tplc="9A0AE85A" w:tentative="1">
      <w:start w:val="1"/>
      <w:numFmt w:val="lowerRoman"/>
      <w:lvlText w:val="%9."/>
      <w:lvlJc w:val="right"/>
      <w:pPr>
        <w:tabs>
          <w:tab w:val="num" w:pos="6840"/>
        </w:tabs>
        <w:ind w:left="6840" w:hanging="180"/>
      </w:pPr>
    </w:lvl>
  </w:abstractNum>
  <w:abstractNum w:abstractNumId="23" w15:restartNumberingAfterBreak="0">
    <w:nsid w:val="4D933A45"/>
    <w:multiLevelType w:val="hybridMultilevel"/>
    <w:tmpl w:val="50DEB8EA"/>
    <w:lvl w:ilvl="0" w:tplc="B36A7EE0">
      <w:start w:val="1"/>
      <w:numFmt w:val="bullet"/>
      <w:lvlText w:val=""/>
      <w:lvlJc w:val="left"/>
      <w:pPr>
        <w:tabs>
          <w:tab w:val="num" w:pos="1400"/>
        </w:tabs>
        <w:ind w:left="1400" w:hanging="680"/>
      </w:pPr>
      <w:rPr>
        <w:rFonts w:ascii="Symbol" w:hAnsi="Symbol" w:hint="default"/>
      </w:rPr>
    </w:lvl>
    <w:lvl w:ilvl="1" w:tplc="B54E1524" w:tentative="1">
      <w:start w:val="1"/>
      <w:numFmt w:val="bullet"/>
      <w:lvlText w:val="o"/>
      <w:lvlJc w:val="left"/>
      <w:pPr>
        <w:tabs>
          <w:tab w:val="num" w:pos="1080"/>
        </w:tabs>
        <w:ind w:left="1080" w:hanging="360"/>
      </w:pPr>
      <w:rPr>
        <w:rFonts w:ascii="Courier New" w:hAnsi="Courier New" w:cs="Courier New" w:hint="default"/>
      </w:rPr>
    </w:lvl>
    <w:lvl w:ilvl="2" w:tplc="475E7226" w:tentative="1">
      <w:start w:val="1"/>
      <w:numFmt w:val="bullet"/>
      <w:lvlText w:val=""/>
      <w:lvlJc w:val="left"/>
      <w:pPr>
        <w:tabs>
          <w:tab w:val="num" w:pos="1800"/>
        </w:tabs>
        <w:ind w:left="1800" w:hanging="360"/>
      </w:pPr>
      <w:rPr>
        <w:rFonts w:ascii="Wingdings" w:hAnsi="Wingdings" w:hint="default"/>
      </w:rPr>
    </w:lvl>
    <w:lvl w:ilvl="3" w:tplc="90A22C8E" w:tentative="1">
      <w:start w:val="1"/>
      <w:numFmt w:val="bullet"/>
      <w:lvlText w:val=""/>
      <w:lvlJc w:val="left"/>
      <w:pPr>
        <w:tabs>
          <w:tab w:val="num" w:pos="2520"/>
        </w:tabs>
        <w:ind w:left="2520" w:hanging="360"/>
      </w:pPr>
      <w:rPr>
        <w:rFonts w:ascii="Symbol" w:hAnsi="Symbol" w:hint="default"/>
      </w:rPr>
    </w:lvl>
    <w:lvl w:ilvl="4" w:tplc="CBD42DFC" w:tentative="1">
      <w:start w:val="1"/>
      <w:numFmt w:val="bullet"/>
      <w:lvlText w:val="o"/>
      <w:lvlJc w:val="left"/>
      <w:pPr>
        <w:tabs>
          <w:tab w:val="num" w:pos="3240"/>
        </w:tabs>
        <w:ind w:left="3240" w:hanging="360"/>
      </w:pPr>
      <w:rPr>
        <w:rFonts w:ascii="Courier New" w:hAnsi="Courier New" w:cs="Courier New" w:hint="default"/>
      </w:rPr>
    </w:lvl>
    <w:lvl w:ilvl="5" w:tplc="671AA678" w:tentative="1">
      <w:start w:val="1"/>
      <w:numFmt w:val="bullet"/>
      <w:lvlText w:val=""/>
      <w:lvlJc w:val="left"/>
      <w:pPr>
        <w:tabs>
          <w:tab w:val="num" w:pos="3960"/>
        </w:tabs>
        <w:ind w:left="3960" w:hanging="360"/>
      </w:pPr>
      <w:rPr>
        <w:rFonts w:ascii="Wingdings" w:hAnsi="Wingdings" w:hint="default"/>
      </w:rPr>
    </w:lvl>
    <w:lvl w:ilvl="6" w:tplc="E8546866" w:tentative="1">
      <w:start w:val="1"/>
      <w:numFmt w:val="bullet"/>
      <w:lvlText w:val=""/>
      <w:lvlJc w:val="left"/>
      <w:pPr>
        <w:tabs>
          <w:tab w:val="num" w:pos="4680"/>
        </w:tabs>
        <w:ind w:left="4680" w:hanging="360"/>
      </w:pPr>
      <w:rPr>
        <w:rFonts w:ascii="Symbol" w:hAnsi="Symbol" w:hint="default"/>
      </w:rPr>
    </w:lvl>
    <w:lvl w:ilvl="7" w:tplc="AE8EEA68" w:tentative="1">
      <w:start w:val="1"/>
      <w:numFmt w:val="bullet"/>
      <w:lvlText w:val="o"/>
      <w:lvlJc w:val="left"/>
      <w:pPr>
        <w:tabs>
          <w:tab w:val="num" w:pos="5400"/>
        </w:tabs>
        <w:ind w:left="5400" w:hanging="360"/>
      </w:pPr>
      <w:rPr>
        <w:rFonts w:ascii="Courier New" w:hAnsi="Courier New" w:cs="Courier New" w:hint="default"/>
      </w:rPr>
    </w:lvl>
    <w:lvl w:ilvl="8" w:tplc="34365D0A"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3DD09E9"/>
    <w:multiLevelType w:val="hybridMultilevel"/>
    <w:tmpl w:val="C0DC6076"/>
    <w:lvl w:ilvl="0" w:tplc="FFFFFFFF">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4A63D54"/>
    <w:multiLevelType w:val="hybridMultilevel"/>
    <w:tmpl w:val="AFCEDD70"/>
    <w:lvl w:ilvl="0" w:tplc="559EFD62">
      <w:start w:val="1"/>
      <w:numFmt w:val="decimal"/>
      <w:lvlText w:val="%1."/>
      <w:lvlJc w:val="left"/>
      <w:pPr>
        <w:tabs>
          <w:tab w:val="num" w:pos="720"/>
        </w:tabs>
        <w:ind w:left="720" w:hanging="360"/>
      </w:pPr>
    </w:lvl>
    <w:lvl w:ilvl="1" w:tplc="1FCE7038" w:tentative="1">
      <w:start w:val="1"/>
      <w:numFmt w:val="lowerLetter"/>
      <w:lvlText w:val="%2."/>
      <w:lvlJc w:val="left"/>
      <w:pPr>
        <w:tabs>
          <w:tab w:val="num" w:pos="1440"/>
        </w:tabs>
        <w:ind w:left="1440" w:hanging="360"/>
      </w:pPr>
    </w:lvl>
    <w:lvl w:ilvl="2" w:tplc="7B24A066" w:tentative="1">
      <w:start w:val="1"/>
      <w:numFmt w:val="lowerRoman"/>
      <w:lvlText w:val="%3."/>
      <w:lvlJc w:val="right"/>
      <w:pPr>
        <w:tabs>
          <w:tab w:val="num" w:pos="2160"/>
        </w:tabs>
        <w:ind w:left="2160" w:hanging="180"/>
      </w:pPr>
    </w:lvl>
    <w:lvl w:ilvl="3" w:tplc="F8DEF370" w:tentative="1">
      <w:start w:val="1"/>
      <w:numFmt w:val="decimal"/>
      <w:lvlText w:val="%4."/>
      <w:lvlJc w:val="left"/>
      <w:pPr>
        <w:tabs>
          <w:tab w:val="num" w:pos="2880"/>
        </w:tabs>
        <w:ind w:left="2880" w:hanging="360"/>
      </w:pPr>
    </w:lvl>
    <w:lvl w:ilvl="4" w:tplc="A28093B6" w:tentative="1">
      <w:start w:val="1"/>
      <w:numFmt w:val="lowerLetter"/>
      <w:lvlText w:val="%5."/>
      <w:lvlJc w:val="left"/>
      <w:pPr>
        <w:tabs>
          <w:tab w:val="num" w:pos="3600"/>
        </w:tabs>
        <w:ind w:left="3600" w:hanging="360"/>
      </w:pPr>
    </w:lvl>
    <w:lvl w:ilvl="5" w:tplc="47E0D41A" w:tentative="1">
      <w:start w:val="1"/>
      <w:numFmt w:val="lowerRoman"/>
      <w:lvlText w:val="%6."/>
      <w:lvlJc w:val="right"/>
      <w:pPr>
        <w:tabs>
          <w:tab w:val="num" w:pos="4320"/>
        </w:tabs>
        <w:ind w:left="4320" w:hanging="180"/>
      </w:pPr>
    </w:lvl>
    <w:lvl w:ilvl="6" w:tplc="9586ACDA" w:tentative="1">
      <w:start w:val="1"/>
      <w:numFmt w:val="decimal"/>
      <w:lvlText w:val="%7."/>
      <w:lvlJc w:val="left"/>
      <w:pPr>
        <w:tabs>
          <w:tab w:val="num" w:pos="5040"/>
        </w:tabs>
        <w:ind w:left="5040" w:hanging="360"/>
      </w:pPr>
    </w:lvl>
    <w:lvl w:ilvl="7" w:tplc="98440FAC" w:tentative="1">
      <w:start w:val="1"/>
      <w:numFmt w:val="lowerLetter"/>
      <w:lvlText w:val="%8."/>
      <w:lvlJc w:val="left"/>
      <w:pPr>
        <w:tabs>
          <w:tab w:val="num" w:pos="5760"/>
        </w:tabs>
        <w:ind w:left="5760" w:hanging="360"/>
      </w:pPr>
    </w:lvl>
    <w:lvl w:ilvl="8" w:tplc="B3903B3A" w:tentative="1">
      <w:start w:val="1"/>
      <w:numFmt w:val="lowerRoman"/>
      <w:lvlText w:val="%9."/>
      <w:lvlJc w:val="right"/>
      <w:pPr>
        <w:tabs>
          <w:tab w:val="num" w:pos="6480"/>
        </w:tabs>
        <w:ind w:left="6480" w:hanging="180"/>
      </w:pPr>
    </w:lvl>
  </w:abstractNum>
  <w:abstractNum w:abstractNumId="26" w15:restartNumberingAfterBreak="0">
    <w:nsid w:val="56390835"/>
    <w:multiLevelType w:val="multilevel"/>
    <w:tmpl w:val="A50C2A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60585E40"/>
    <w:multiLevelType w:val="hybridMultilevel"/>
    <w:tmpl w:val="FD32FA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2A354B6"/>
    <w:multiLevelType w:val="hybridMultilevel"/>
    <w:tmpl w:val="3F26EFD8"/>
    <w:lvl w:ilvl="0" w:tplc="6F78D9FC">
      <w:start w:val="1"/>
      <w:numFmt w:val="decimal"/>
      <w:lvlText w:val="%1."/>
      <w:lvlJc w:val="left"/>
      <w:pPr>
        <w:tabs>
          <w:tab w:val="num" w:pos="720"/>
        </w:tabs>
        <w:ind w:left="720" w:hanging="360"/>
      </w:pPr>
    </w:lvl>
    <w:lvl w:ilvl="1" w:tplc="148C8FC6" w:tentative="1">
      <w:start w:val="1"/>
      <w:numFmt w:val="lowerLetter"/>
      <w:lvlText w:val="%2."/>
      <w:lvlJc w:val="left"/>
      <w:pPr>
        <w:tabs>
          <w:tab w:val="num" w:pos="1440"/>
        </w:tabs>
        <w:ind w:left="1440" w:hanging="360"/>
      </w:pPr>
    </w:lvl>
    <w:lvl w:ilvl="2" w:tplc="2DA69606" w:tentative="1">
      <w:start w:val="1"/>
      <w:numFmt w:val="lowerRoman"/>
      <w:lvlText w:val="%3."/>
      <w:lvlJc w:val="right"/>
      <w:pPr>
        <w:tabs>
          <w:tab w:val="num" w:pos="2160"/>
        </w:tabs>
        <w:ind w:left="2160" w:hanging="180"/>
      </w:pPr>
    </w:lvl>
    <w:lvl w:ilvl="3" w:tplc="DFA44FAE" w:tentative="1">
      <w:start w:val="1"/>
      <w:numFmt w:val="decimal"/>
      <w:lvlText w:val="%4."/>
      <w:lvlJc w:val="left"/>
      <w:pPr>
        <w:tabs>
          <w:tab w:val="num" w:pos="2880"/>
        </w:tabs>
        <w:ind w:left="2880" w:hanging="360"/>
      </w:pPr>
    </w:lvl>
    <w:lvl w:ilvl="4" w:tplc="54E0A244" w:tentative="1">
      <w:start w:val="1"/>
      <w:numFmt w:val="lowerLetter"/>
      <w:lvlText w:val="%5."/>
      <w:lvlJc w:val="left"/>
      <w:pPr>
        <w:tabs>
          <w:tab w:val="num" w:pos="3600"/>
        </w:tabs>
        <w:ind w:left="3600" w:hanging="360"/>
      </w:pPr>
    </w:lvl>
    <w:lvl w:ilvl="5" w:tplc="A2CE5E46" w:tentative="1">
      <w:start w:val="1"/>
      <w:numFmt w:val="lowerRoman"/>
      <w:lvlText w:val="%6."/>
      <w:lvlJc w:val="right"/>
      <w:pPr>
        <w:tabs>
          <w:tab w:val="num" w:pos="4320"/>
        </w:tabs>
        <w:ind w:left="4320" w:hanging="180"/>
      </w:pPr>
    </w:lvl>
    <w:lvl w:ilvl="6" w:tplc="FDD0BEAE" w:tentative="1">
      <w:start w:val="1"/>
      <w:numFmt w:val="decimal"/>
      <w:lvlText w:val="%7."/>
      <w:lvlJc w:val="left"/>
      <w:pPr>
        <w:tabs>
          <w:tab w:val="num" w:pos="5040"/>
        </w:tabs>
        <w:ind w:left="5040" w:hanging="360"/>
      </w:pPr>
    </w:lvl>
    <w:lvl w:ilvl="7" w:tplc="C0E6EC72" w:tentative="1">
      <w:start w:val="1"/>
      <w:numFmt w:val="lowerLetter"/>
      <w:lvlText w:val="%8."/>
      <w:lvlJc w:val="left"/>
      <w:pPr>
        <w:tabs>
          <w:tab w:val="num" w:pos="5760"/>
        </w:tabs>
        <w:ind w:left="5760" w:hanging="360"/>
      </w:pPr>
    </w:lvl>
    <w:lvl w:ilvl="8" w:tplc="555C1E90" w:tentative="1">
      <w:start w:val="1"/>
      <w:numFmt w:val="lowerRoman"/>
      <w:lvlText w:val="%9."/>
      <w:lvlJc w:val="right"/>
      <w:pPr>
        <w:tabs>
          <w:tab w:val="num" w:pos="6480"/>
        </w:tabs>
        <w:ind w:left="6480" w:hanging="180"/>
      </w:pPr>
    </w:lvl>
  </w:abstractNum>
  <w:abstractNum w:abstractNumId="29" w15:restartNumberingAfterBreak="0">
    <w:nsid w:val="62CC6ECA"/>
    <w:multiLevelType w:val="hybridMultilevel"/>
    <w:tmpl w:val="10144B10"/>
    <w:lvl w:ilvl="0" w:tplc="FDD6B360">
      <w:start w:val="1"/>
      <w:numFmt w:val="bullet"/>
      <w:lvlText w:val=""/>
      <w:lvlJc w:val="left"/>
      <w:pPr>
        <w:tabs>
          <w:tab w:val="num" w:pos="720"/>
        </w:tabs>
        <w:ind w:left="720" w:hanging="360"/>
      </w:pPr>
      <w:rPr>
        <w:rFonts w:ascii="Symbol" w:hAnsi="Symbol" w:hint="default"/>
      </w:rPr>
    </w:lvl>
    <w:lvl w:ilvl="1" w:tplc="DD92A6F4" w:tentative="1">
      <w:start w:val="1"/>
      <w:numFmt w:val="bullet"/>
      <w:lvlText w:val="o"/>
      <w:lvlJc w:val="left"/>
      <w:pPr>
        <w:tabs>
          <w:tab w:val="num" w:pos="1440"/>
        </w:tabs>
        <w:ind w:left="1440" w:hanging="360"/>
      </w:pPr>
      <w:rPr>
        <w:rFonts w:ascii="Courier New" w:hAnsi="Courier New" w:cs="Courier New" w:hint="default"/>
      </w:rPr>
    </w:lvl>
    <w:lvl w:ilvl="2" w:tplc="500677B6" w:tentative="1">
      <w:start w:val="1"/>
      <w:numFmt w:val="bullet"/>
      <w:lvlText w:val=""/>
      <w:lvlJc w:val="left"/>
      <w:pPr>
        <w:tabs>
          <w:tab w:val="num" w:pos="2160"/>
        </w:tabs>
        <w:ind w:left="2160" w:hanging="360"/>
      </w:pPr>
      <w:rPr>
        <w:rFonts w:ascii="Wingdings" w:hAnsi="Wingdings" w:hint="default"/>
      </w:rPr>
    </w:lvl>
    <w:lvl w:ilvl="3" w:tplc="08CE4356" w:tentative="1">
      <w:start w:val="1"/>
      <w:numFmt w:val="bullet"/>
      <w:lvlText w:val=""/>
      <w:lvlJc w:val="left"/>
      <w:pPr>
        <w:tabs>
          <w:tab w:val="num" w:pos="2880"/>
        </w:tabs>
        <w:ind w:left="2880" w:hanging="360"/>
      </w:pPr>
      <w:rPr>
        <w:rFonts w:ascii="Symbol" w:hAnsi="Symbol" w:hint="default"/>
      </w:rPr>
    </w:lvl>
    <w:lvl w:ilvl="4" w:tplc="CD2C9068" w:tentative="1">
      <w:start w:val="1"/>
      <w:numFmt w:val="bullet"/>
      <w:lvlText w:val="o"/>
      <w:lvlJc w:val="left"/>
      <w:pPr>
        <w:tabs>
          <w:tab w:val="num" w:pos="3600"/>
        </w:tabs>
        <w:ind w:left="3600" w:hanging="360"/>
      </w:pPr>
      <w:rPr>
        <w:rFonts w:ascii="Courier New" w:hAnsi="Courier New" w:cs="Courier New" w:hint="default"/>
      </w:rPr>
    </w:lvl>
    <w:lvl w:ilvl="5" w:tplc="76F2B5DA" w:tentative="1">
      <w:start w:val="1"/>
      <w:numFmt w:val="bullet"/>
      <w:lvlText w:val=""/>
      <w:lvlJc w:val="left"/>
      <w:pPr>
        <w:tabs>
          <w:tab w:val="num" w:pos="4320"/>
        </w:tabs>
        <w:ind w:left="4320" w:hanging="360"/>
      </w:pPr>
      <w:rPr>
        <w:rFonts w:ascii="Wingdings" w:hAnsi="Wingdings" w:hint="default"/>
      </w:rPr>
    </w:lvl>
    <w:lvl w:ilvl="6" w:tplc="193ED94E" w:tentative="1">
      <w:start w:val="1"/>
      <w:numFmt w:val="bullet"/>
      <w:lvlText w:val=""/>
      <w:lvlJc w:val="left"/>
      <w:pPr>
        <w:tabs>
          <w:tab w:val="num" w:pos="5040"/>
        </w:tabs>
        <w:ind w:left="5040" w:hanging="360"/>
      </w:pPr>
      <w:rPr>
        <w:rFonts w:ascii="Symbol" w:hAnsi="Symbol" w:hint="default"/>
      </w:rPr>
    </w:lvl>
    <w:lvl w:ilvl="7" w:tplc="466AC50E" w:tentative="1">
      <w:start w:val="1"/>
      <w:numFmt w:val="bullet"/>
      <w:lvlText w:val="o"/>
      <w:lvlJc w:val="left"/>
      <w:pPr>
        <w:tabs>
          <w:tab w:val="num" w:pos="5760"/>
        </w:tabs>
        <w:ind w:left="5760" w:hanging="360"/>
      </w:pPr>
      <w:rPr>
        <w:rFonts w:ascii="Courier New" w:hAnsi="Courier New" w:cs="Courier New" w:hint="default"/>
      </w:rPr>
    </w:lvl>
    <w:lvl w:ilvl="8" w:tplc="3E5E148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981124"/>
    <w:multiLevelType w:val="hybridMultilevel"/>
    <w:tmpl w:val="A9C46090"/>
    <w:lvl w:ilvl="0" w:tplc="C59C7202">
      <w:start w:val="1"/>
      <w:numFmt w:val="bullet"/>
      <w:lvlText w:val=""/>
      <w:lvlJc w:val="left"/>
      <w:pPr>
        <w:tabs>
          <w:tab w:val="num" w:pos="1257"/>
        </w:tabs>
        <w:ind w:left="1257" w:hanging="360"/>
      </w:pPr>
      <w:rPr>
        <w:rFonts w:ascii="Symbol" w:hAnsi="Symbol" w:hint="default"/>
        <w:color w:val="auto"/>
      </w:rPr>
    </w:lvl>
    <w:lvl w:ilvl="1" w:tplc="3718E93E">
      <w:start w:val="1"/>
      <w:numFmt w:val="bullet"/>
      <w:lvlText w:val="o"/>
      <w:lvlJc w:val="left"/>
      <w:pPr>
        <w:tabs>
          <w:tab w:val="num" w:pos="1440"/>
        </w:tabs>
        <w:ind w:left="1440" w:hanging="360"/>
      </w:pPr>
      <w:rPr>
        <w:rFonts w:ascii="Courier New" w:hAnsi="Courier New" w:cs="Courier New" w:hint="default"/>
      </w:rPr>
    </w:lvl>
    <w:lvl w:ilvl="2" w:tplc="9FF065E8" w:tentative="1">
      <w:start w:val="1"/>
      <w:numFmt w:val="bullet"/>
      <w:lvlText w:val=""/>
      <w:lvlJc w:val="left"/>
      <w:pPr>
        <w:tabs>
          <w:tab w:val="num" w:pos="2160"/>
        </w:tabs>
        <w:ind w:left="2160" w:hanging="360"/>
      </w:pPr>
      <w:rPr>
        <w:rFonts w:ascii="Wingdings" w:hAnsi="Wingdings" w:hint="default"/>
      </w:rPr>
    </w:lvl>
    <w:lvl w:ilvl="3" w:tplc="D4648958" w:tentative="1">
      <w:start w:val="1"/>
      <w:numFmt w:val="bullet"/>
      <w:lvlText w:val=""/>
      <w:lvlJc w:val="left"/>
      <w:pPr>
        <w:tabs>
          <w:tab w:val="num" w:pos="2880"/>
        </w:tabs>
        <w:ind w:left="2880" w:hanging="360"/>
      </w:pPr>
      <w:rPr>
        <w:rFonts w:ascii="Symbol" w:hAnsi="Symbol" w:hint="default"/>
      </w:rPr>
    </w:lvl>
    <w:lvl w:ilvl="4" w:tplc="6E0E9AEE" w:tentative="1">
      <w:start w:val="1"/>
      <w:numFmt w:val="bullet"/>
      <w:lvlText w:val="o"/>
      <w:lvlJc w:val="left"/>
      <w:pPr>
        <w:tabs>
          <w:tab w:val="num" w:pos="3600"/>
        </w:tabs>
        <w:ind w:left="3600" w:hanging="360"/>
      </w:pPr>
      <w:rPr>
        <w:rFonts w:ascii="Courier New" w:hAnsi="Courier New" w:cs="Courier New" w:hint="default"/>
      </w:rPr>
    </w:lvl>
    <w:lvl w:ilvl="5" w:tplc="02862A04" w:tentative="1">
      <w:start w:val="1"/>
      <w:numFmt w:val="bullet"/>
      <w:lvlText w:val=""/>
      <w:lvlJc w:val="left"/>
      <w:pPr>
        <w:tabs>
          <w:tab w:val="num" w:pos="4320"/>
        </w:tabs>
        <w:ind w:left="4320" w:hanging="360"/>
      </w:pPr>
      <w:rPr>
        <w:rFonts w:ascii="Wingdings" w:hAnsi="Wingdings" w:hint="default"/>
      </w:rPr>
    </w:lvl>
    <w:lvl w:ilvl="6" w:tplc="25E2B04E" w:tentative="1">
      <w:start w:val="1"/>
      <w:numFmt w:val="bullet"/>
      <w:lvlText w:val=""/>
      <w:lvlJc w:val="left"/>
      <w:pPr>
        <w:tabs>
          <w:tab w:val="num" w:pos="5040"/>
        </w:tabs>
        <w:ind w:left="5040" w:hanging="360"/>
      </w:pPr>
      <w:rPr>
        <w:rFonts w:ascii="Symbol" w:hAnsi="Symbol" w:hint="default"/>
      </w:rPr>
    </w:lvl>
    <w:lvl w:ilvl="7" w:tplc="11C4EA8A" w:tentative="1">
      <w:start w:val="1"/>
      <w:numFmt w:val="bullet"/>
      <w:lvlText w:val="o"/>
      <w:lvlJc w:val="left"/>
      <w:pPr>
        <w:tabs>
          <w:tab w:val="num" w:pos="5760"/>
        </w:tabs>
        <w:ind w:left="5760" w:hanging="360"/>
      </w:pPr>
      <w:rPr>
        <w:rFonts w:ascii="Courier New" w:hAnsi="Courier New" w:cs="Courier New" w:hint="default"/>
      </w:rPr>
    </w:lvl>
    <w:lvl w:ilvl="8" w:tplc="5472000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C6655A"/>
    <w:multiLevelType w:val="hybridMultilevel"/>
    <w:tmpl w:val="3FEE03E2"/>
    <w:lvl w:ilvl="0" w:tplc="1409000F">
      <w:start w:val="1"/>
      <w:numFmt w:val="lowerLetter"/>
      <w:lvlText w:val="%1)"/>
      <w:lvlJc w:val="left"/>
      <w:pPr>
        <w:tabs>
          <w:tab w:val="num" w:pos="360"/>
        </w:tabs>
        <w:ind w:left="360" w:hanging="360"/>
      </w:pPr>
      <w:rPr>
        <w:rFonts w:hint="default"/>
      </w:rPr>
    </w:lvl>
    <w:lvl w:ilvl="1" w:tplc="0C090003" w:tentative="1">
      <w:start w:val="1"/>
      <w:numFmt w:val="lowerLetter"/>
      <w:lvlText w:val="%2."/>
      <w:lvlJc w:val="left"/>
      <w:pPr>
        <w:tabs>
          <w:tab w:val="num" w:pos="1080"/>
        </w:tabs>
        <w:ind w:left="1080" w:hanging="360"/>
      </w:pPr>
    </w:lvl>
    <w:lvl w:ilvl="2" w:tplc="0C090005" w:tentative="1">
      <w:start w:val="1"/>
      <w:numFmt w:val="lowerRoman"/>
      <w:lvlText w:val="%3."/>
      <w:lvlJc w:val="right"/>
      <w:pPr>
        <w:tabs>
          <w:tab w:val="num" w:pos="1800"/>
        </w:tabs>
        <w:ind w:left="1800" w:hanging="180"/>
      </w:pPr>
    </w:lvl>
    <w:lvl w:ilvl="3" w:tplc="0C090001" w:tentative="1">
      <w:start w:val="1"/>
      <w:numFmt w:val="decimal"/>
      <w:lvlText w:val="%4."/>
      <w:lvlJc w:val="left"/>
      <w:pPr>
        <w:tabs>
          <w:tab w:val="num" w:pos="2520"/>
        </w:tabs>
        <w:ind w:left="2520" w:hanging="360"/>
      </w:pPr>
    </w:lvl>
    <w:lvl w:ilvl="4" w:tplc="0C090003" w:tentative="1">
      <w:start w:val="1"/>
      <w:numFmt w:val="lowerLetter"/>
      <w:lvlText w:val="%5."/>
      <w:lvlJc w:val="left"/>
      <w:pPr>
        <w:tabs>
          <w:tab w:val="num" w:pos="3240"/>
        </w:tabs>
        <w:ind w:left="3240" w:hanging="360"/>
      </w:pPr>
    </w:lvl>
    <w:lvl w:ilvl="5" w:tplc="0C090005" w:tentative="1">
      <w:start w:val="1"/>
      <w:numFmt w:val="lowerRoman"/>
      <w:lvlText w:val="%6."/>
      <w:lvlJc w:val="right"/>
      <w:pPr>
        <w:tabs>
          <w:tab w:val="num" w:pos="3960"/>
        </w:tabs>
        <w:ind w:left="3960" w:hanging="180"/>
      </w:pPr>
    </w:lvl>
    <w:lvl w:ilvl="6" w:tplc="0C090001" w:tentative="1">
      <w:start w:val="1"/>
      <w:numFmt w:val="decimal"/>
      <w:lvlText w:val="%7."/>
      <w:lvlJc w:val="left"/>
      <w:pPr>
        <w:tabs>
          <w:tab w:val="num" w:pos="4680"/>
        </w:tabs>
        <w:ind w:left="4680" w:hanging="360"/>
      </w:pPr>
    </w:lvl>
    <w:lvl w:ilvl="7" w:tplc="0C090003" w:tentative="1">
      <w:start w:val="1"/>
      <w:numFmt w:val="lowerLetter"/>
      <w:lvlText w:val="%8."/>
      <w:lvlJc w:val="left"/>
      <w:pPr>
        <w:tabs>
          <w:tab w:val="num" w:pos="5400"/>
        </w:tabs>
        <w:ind w:left="5400" w:hanging="360"/>
      </w:pPr>
    </w:lvl>
    <w:lvl w:ilvl="8" w:tplc="0C090005" w:tentative="1">
      <w:start w:val="1"/>
      <w:numFmt w:val="lowerRoman"/>
      <w:lvlText w:val="%9."/>
      <w:lvlJc w:val="right"/>
      <w:pPr>
        <w:tabs>
          <w:tab w:val="num" w:pos="6120"/>
        </w:tabs>
        <w:ind w:left="6120" w:hanging="180"/>
      </w:pPr>
    </w:lvl>
  </w:abstractNum>
  <w:abstractNum w:abstractNumId="32" w15:restartNumberingAfterBreak="0">
    <w:nsid w:val="640D02A8"/>
    <w:multiLevelType w:val="hybridMultilevel"/>
    <w:tmpl w:val="4E8844AE"/>
    <w:lvl w:ilvl="0" w:tplc="2A96107A">
      <w:start w:val="1"/>
      <w:numFmt w:val="decimal"/>
      <w:lvlText w:val="%1."/>
      <w:lvlJc w:val="left"/>
      <w:pPr>
        <w:ind w:left="720" w:hanging="360"/>
      </w:pPr>
    </w:lvl>
    <w:lvl w:ilvl="1" w:tplc="95F8D35E" w:tentative="1">
      <w:start w:val="1"/>
      <w:numFmt w:val="lowerLetter"/>
      <w:lvlText w:val="%2."/>
      <w:lvlJc w:val="left"/>
      <w:pPr>
        <w:ind w:left="1440" w:hanging="360"/>
      </w:pPr>
    </w:lvl>
    <w:lvl w:ilvl="2" w:tplc="7784A20C" w:tentative="1">
      <w:start w:val="1"/>
      <w:numFmt w:val="lowerRoman"/>
      <w:lvlText w:val="%3."/>
      <w:lvlJc w:val="right"/>
      <w:pPr>
        <w:ind w:left="2160" w:hanging="180"/>
      </w:pPr>
    </w:lvl>
    <w:lvl w:ilvl="3" w:tplc="5178DE56" w:tentative="1">
      <w:start w:val="1"/>
      <w:numFmt w:val="decimal"/>
      <w:lvlText w:val="%4."/>
      <w:lvlJc w:val="left"/>
      <w:pPr>
        <w:ind w:left="2880" w:hanging="360"/>
      </w:pPr>
    </w:lvl>
    <w:lvl w:ilvl="4" w:tplc="11C2C634" w:tentative="1">
      <w:start w:val="1"/>
      <w:numFmt w:val="lowerLetter"/>
      <w:lvlText w:val="%5."/>
      <w:lvlJc w:val="left"/>
      <w:pPr>
        <w:ind w:left="3600" w:hanging="360"/>
      </w:pPr>
    </w:lvl>
    <w:lvl w:ilvl="5" w:tplc="472E013A" w:tentative="1">
      <w:start w:val="1"/>
      <w:numFmt w:val="lowerRoman"/>
      <w:lvlText w:val="%6."/>
      <w:lvlJc w:val="right"/>
      <w:pPr>
        <w:ind w:left="4320" w:hanging="180"/>
      </w:pPr>
    </w:lvl>
    <w:lvl w:ilvl="6" w:tplc="71204EB4" w:tentative="1">
      <w:start w:val="1"/>
      <w:numFmt w:val="decimal"/>
      <w:lvlText w:val="%7."/>
      <w:lvlJc w:val="left"/>
      <w:pPr>
        <w:ind w:left="5040" w:hanging="360"/>
      </w:pPr>
    </w:lvl>
    <w:lvl w:ilvl="7" w:tplc="DF5E98E8" w:tentative="1">
      <w:start w:val="1"/>
      <w:numFmt w:val="lowerLetter"/>
      <w:lvlText w:val="%8."/>
      <w:lvlJc w:val="left"/>
      <w:pPr>
        <w:ind w:left="5760" w:hanging="360"/>
      </w:pPr>
    </w:lvl>
    <w:lvl w:ilvl="8" w:tplc="87368A4C" w:tentative="1">
      <w:start w:val="1"/>
      <w:numFmt w:val="lowerRoman"/>
      <w:lvlText w:val="%9."/>
      <w:lvlJc w:val="right"/>
      <w:pPr>
        <w:ind w:left="6480" w:hanging="180"/>
      </w:pPr>
    </w:lvl>
  </w:abstractNum>
  <w:abstractNum w:abstractNumId="33" w15:restartNumberingAfterBreak="0">
    <w:nsid w:val="66BD2386"/>
    <w:multiLevelType w:val="hybridMultilevel"/>
    <w:tmpl w:val="F44002CC"/>
    <w:lvl w:ilvl="0" w:tplc="25C8B684">
      <w:start w:val="1"/>
      <w:numFmt w:val="decimal"/>
      <w:lvlText w:val="%1."/>
      <w:lvlJc w:val="left"/>
      <w:pPr>
        <w:tabs>
          <w:tab w:val="num" w:pos="360"/>
        </w:tabs>
        <w:ind w:left="360" w:hanging="360"/>
      </w:pPr>
    </w:lvl>
    <w:lvl w:ilvl="1" w:tplc="79D8ED92">
      <w:start w:val="1"/>
      <w:numFmt w:val="lowerLetter"/>
      <w:lvlText w:val="%2."/>
      <w:lvlJc w:val="left"/>
      <w:pPr>
        <w:tabs>
          <w:tab w:val="num" w:pos="1440"/>
        </w:tabs>
        <w:ind w:left="1440" w:hanging="360"/>
      </w:pPr>
    </w:lvl>
    <w:lvl w:ilvl="2" w:tplc="A63CFBF6">
      <w:start w:val="1"/>
      <w:numFmt w:val="lowerRoman"/>
      <w:lvlText w:val="%3."/>
      <w:lvlJc w:val="right"/>
      <w:pPr>
        <w:tabs>
          <w:tab w:val="num" w:pos="2160"/>
        </w:tabs>
        <w:ind w:left="2160" w:hanging="180"/>
      </w:pPr>
    </w:lvl>
    <w:lvl w:ilvl="3" w:tplc="A036E4DE" w:tentative="1">
      <w:start w:val="1"/>
      <w:numFmt w:val="decimal"/>
      <w:lvlText w:val="%4."/>
      <w:lvlJc w:val="left"/>
      <w:pPr>
        <w:tabs>
          <w:tab w:val="num" w:pos="2880"/>
        </w:tabs>
        <w:ind w:left="2880" w:hanging="360"/>
      </w:pPr>
    </w:lvl>
    <w:lvl w:ilvl="4" w:tplc="B59009A4" w:tentative="1">
      <w:start w:val="1"/>
      <w:numFmt w:val="lowerLetter"/>
      <w:lvlText w:val="%5."/>
      <w:lvlJc w:val="left"/>
      <w:pPr>
        <w:tabs>
          <w:tab w:val="num" w:pos="3600"/>
        </w:tabs>
        <w:ind w:left="3600" w:hanging="360"/>
      </w:pPr>
    </w:lvl>
    <w:lvl w:ilvl="5" w:tplc="4C1883C0" w:tentative="1">
      <w:start w:val="1"/>
      <w:numFmt w:val="lowerRoman"/>
      <w:lvlText w:val="%6."/>
      <w:lvlJc w:val="right"/>
      <w:pPr>
        <w:tabs>
          <w:tab w:val="num" w:pos="4320"/>
        </w:tabs>
        <w:ind w:left="4320" w:hanging="180"/>
      </w:pPr>
    </w:lvl>
    <w:lvl w:ilvl="6" w:tplc="C302D6C0" w:tentative="1">
      <w:start w:val="1"/>
      <w:numFmt w:val="decimal"/>
      <w:lvlText w:val="%7."/>
      <w:lvlJc w:val="left"/>
      <w:pPr>
        <w:tabs>
          <w:tab w:val="num" w:pos="5040"/>
        </w:tabs>
        <w:ind w:left="5040" w:hanging="360"/>
      </w:pPr>
    </w:lvl>
    <w:lvl w:ilvl="7" w:tplc="1180B61E" w:tentative="1">
      <w:start w:val="1"/>
      <w:numFmt w:val="lowerLetter"/>
      <w:lvlText w:val="%8."/>
      <w:lvlJc w:val="left"/>
      <w:pPr>
        <w:tabs>
          <w:tab w:val="num" w:pos="5760"/>
        </w:tabs>
        <w:ind w:left="5760" w:hanging="360"/>
      </w:pPr>
    </w:lvl>
    <w:lvl w:ilvl="8" w:tplc="1DD600F6" w:tentative="1">
      <w:start w:val="1"/>
      <w:numFmt w:val="lowerRoman"/>
      <w:lvlText w:val="%9."/>
      <w:lvlJc w:val="right"/>
      <w:pPr>
        <w:tabs>
          <w:tab w:val="num" w:pos="6480"/>
        </w:tabs>
        <w:ind w:left="6480" w:hanging="180"/>
      </w:pPr>
    </w:lvl>
  </w:abstractNum>
  <w:abstractNum w:abstractNumId="34" w15:restartNumberingAfterBreak="0">
    <w:nsid w:val="67F4439A"/>
    <w:multiLevelType w:val="hybridMultilevel"/>
    <w:tmpl w:val="78D29E58"/>
    <w:lvl w:ilvl="0" w:tplc="FFFFFFFF">
      <w:start w:val="1"/>
      <w:numFmt w:val="bullet"/>
      <w:lvlText w:val=""/>
      <w:lvlJc w:val="left"/>
      <w:pPr>
        <w:tabs>
          <w:tab w:val="num" w:pos="720"/>
        </w:tabs>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9860DA9"/>
    <w:multiLevelType w:val="hybridMultilevel"/>
    <w:tmpl w:val="88385C02"/>
    <w:lvl w:ilvl="0" w:tplc="1409000F">
      <w:start w:val="1"/>
      <w:numFmt w:val="bullet"/>
      <w:lvlText w:val=""/>
      <w:lvlJc w:val="left"/>
      <w:pPr>
        <w:tabs>
          <w:tab w:val="num" w:pos="284"/>
        </w:tabs>
        <w:ind w:left="1418"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A12BAC"/>
    <w:multiLevelType w:val="hybridMultilevel"/>
    <w:tmpl w:val="186EAD2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D3D099F"/>
    <w:multiLevelType w:val="multilevel"/>
    <w:tmpl w:val="88385C02"/>
    <w:lvl w:ilvl="0">
      <w:start w:val="1"/>
      <w:numFmt w:val="bullet"/>
      <w:lvlText w:val=""/>
      <w:lvlJc w:val="left"/>
      <w:pPr>
        <w:tabs>
          <w:tab w:val="num" w:pos="284"/>
        </w:tabs>
        <w:ind w:left="1418" w:hanging="28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6D49F8"/>
    <w:multiLevelType w:val="multilevel"/>
    <w:tmpl w:val="0C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716625D3"/>
    <w:multiLevelType w:val="hybridMultilevel"/>
    <w:tmpl w:val="9B2207D2"/>
    <w:lvl w:ilvl="0" w:tplc="0C09000F">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4DF6C8F"/>
    <w:multiLevelType w:val="hybridMultilevel"/>
    <w:tmpl w:val="0812E66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1" w15:restartNumberingAfterBreak="0">
    <w:nsid w:val="75464F3A"/>
    <w:multiLevelType w:val="hybridMultilevel"/>
    <w:tmpl w:val="60ECBAB2"/>
    <w:lvl w:ilvl="0" w:tplc="BF546BAE">
      <w:start w:val="1"/>
      <w:numFmt w:val="bullet"/>
      <w:lvlText w:val="•"/>
      <w:lvlJc w:val="left"/>
      <w:pPr>
        <w:tabs>
          <w:tab w:val="num" w:pos="720"/>
        </w:tabs>
        <w:ind w:left="720" w:hanging="360"/>
      </w:pPr>
      <w:rPr>
        <w:rFonts w:ascii="Arial" w:hAnsi="Arial" w:hint="default"/>
      </w:rPr>
    </w:lvl>
    <w:lvl w:ilvl="1" w:tplc="7DA6AEAC">
      <w:start w:val="1"/>
      <w:numFmt w:val="bullet"/>
      <w:lvlText w:val="•"/>
      <w:lvlJc w:val="left"/>
      <w:pPr>
        <w:tabs>
          <w:tab w:val="num" w:pos="1440"/>
        </w:tabs>
        <w:ind w:left="1440" w:hanging="360"/>
      </w:pPr>
      <w:rPr>
        <w:rFonts w:ascii="Arial" w:hAnsi="Arial" w:hint="default"/>
      </w:rPr>
    </w:lvl>
    <w:lvl w:ilvl="2" w:tplc="7F820CC6">
      <w:start w:val="1"/>
      <w:numFmt w:val="bullet"/>
      <w:lvlText w:val="•"/>
      <w:lvlJc w:val="left"/>
      <w:pPr>
        <w:tabs>
          <w:tab w:val="num" w:pos="2160"/>
        </w:tabs>
        <w:ind w:left="2160" w:hanging="360"/>
      </w:pPr>
      <w:rPr>
        <w:rFonts w:ascii="Arial" w:hAnsi="Arial" w:hint="default"/>
      </w:rPr>
    </w:lvl>
    <w:lvl w:ilvl="3" w:tplc="60086836" w:tentative="1">
      <w:start w:val="1"/>
      <w:numFmt w:val="bullet"/>
      <w:lvlText w:val="•"/>
      <w:lvlJc w:val="left"/>
      <w:pPr>
        <w:tabs>
          <w:tab w:val="num" w:pos="2880"/>
        </w:tabs>
        <w:ind w:left="2880" w:hanging="360"/>
      </w:pPr>
      <w:rPr>
        <w:rFonts w:ascii="Arial" w:hAnsi="Arial" w:hint="default"/>
      </w:rPr>
    </w:lvl>
    <w:lvl w:ilvl="4" w:tplc="7F86CC52" w:tentative="1">
      <w:start w:val="1"/>
      <w:numFmt w:val="bullet"/>
      <w:lvlText w:val="•"/>
      <w:lvlJc w:val="left"/>
      <w:pPr>
        <w:tabs>
          <w:tab w:val="num" w:pos="3600"/>
        </w:tabs>
        <w:ind w:left="3600" w:hanging="360"/>
      </w:pPr>
      <w:rPr>
        <w:rFonts w:ascii="Arial" w:hAnsi="Arial" w:hint="default"/>
      </w:rPr>
    </w:lvl>
    <w:lvl w:ilvl="5" w:tplc="EEDAE562" w:tentative="1">
      <w:start w:val="1"/>
      <w:numFmt w:val="bullet"/>
      <w:lvlText w:val="•"/>
      <w:lvlJc w:val="left"/>
      <w:pPr>
        <w:tabs>
          <w:tab w:val="num" w:pos="4320"/>
        </w:tabs>
        <w:ind w:left="4320" w:hanging="360"/>
      </w:pPr>
      <w:rPr>
        <w:rFonts w:ascii="Arial" w:hAnsi="Arial" w:hint="default"/>
      </w:rPr>
    </w:lvl>
    <w:lvl w:ilvl="6" w:tplc="8F508D9A" w:tentative="1">
      <w:start w:val="1"/>
      <w:numFmt w:val="bullet"/>
      <w:lvlText w:val="•"/>
      <w:lvlJc w:val="left"/>
      <w:pPr>
        <w:tabs>
          <w:tab w:val="num" w:pos="5040"/>
        </w:tabs>
        <w:ind w:left="5040" w:hanging="360"/>
      </w:pPr>
      <w:rPr>
        <w:rFonts w:ascii="Arial" w:hAnsi="Arial" w:hint="default"/>
      </w:rPr>
    </w:lvl>
    <w:lvl w:ilvl="7" w:tplc="EC2E4F3E" w:tentative="1">
      <w:start w:val="1"/>
      <w:numFmt w:val="bullet"/>
      <w:lvlText w:val="•"/>
      <w:lvlJc w:val="left"/>
      <w:pPr>
        <w:tabs>
          <w:tab w:val="num" w:pos="5760"/>
        </w:tabs>
        <w:ind w:left="5760" w:hanging="360"/>
      </w:pPr>
      <w:rPr>
        <w:rFonts w:ascii="Arial" w:hAnsi="Arial" w:hint="default"/>
      </w:rPr>
    </w:lvl>
    <w:lvl w:ilvl="8" w:tplc="4B6279E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F90C33"/>
    <w:multiLevelType w:val="hybridMultilevel"/>
    <w:tmpl w:val="6780FE34"/>
    <w:lvl w:ilvl="0" w:tplc="0C09000F">
      <w:start w:val="1"/>
      <w:numFmt w:val="bullet"/>
      <w:lvlText w:val=""/>
      <w:lvlJc w:val="left"/>
      <w:pPr>
        <w:tabs>
          <w:tab w:val="num" w:pos="1080"/>
        </w:tabs>
        <w:ind w:left="1080" w:hanging="360"/>
      </w:pPr>
      <w:rPr>
        <w:rFonts w:ascii="Wingdings" w:hAnsi="Wingdings" w:hint="default"/>
      </w:rPr>
    </w:lvl>
    <w:lvl w:ilvl="1" w:tplc="0C090019" w:tentative="1">
      <w:start w:val="1"/>
      <w:numFmt w:val="bullet"/>
      <w:lvlText w:val="o"/>
      <w:lvlJc w:val="left"/>
      <w:pPr>
        <w:tabs>
          <w:tab w:val="num" w:pos="1080"/>
        </w:tabs>
        <w:ind w:left="1080" w:hanging="360"/>
      </w:pPr>
      <w:rPr>
        <w:rFonts w:ascii="Courier New" w:hAnsi="Courier New" w:cs="Courier New" w:hint="default"/>
      </w:rPr>
    </w:lvl>
    <w:lvl w:ilvl="2" w:tplc="0C09001B" w:tentative="1">
      <w:start w:val="1"/>
      <w:numFmt w:val="bullet"/>
      <w:lvlText w:val=""/>
      <w:lvlJc w:val="left"/>
      <w:pPr>
        <w:tabs>
          <w:tab w:val="num" w:pos="1800"/>
        </w:tabs>
        <w:ind w:left="1800" w:hanging="360"/>
      </w:pPr>
      <w:rPr>
        <w:rFonts w:ascii="Wingdings" w:hAnsi="Wingdings" w:hint="default"/>
      </w:rPr>
    </w:lvl>
    <w:lvl w:ilvl="3" w:tplc="0C09000F" w:tentative="1">
      <w:start w:val="1"/>
      <w:numFmt w:val="bullet"/>
      <w:lvlText w:val=""/>
      <w:lvlJc w:val="left"/>
      <w:pPr>
        <w:tabs>
          <w:tab w:val="num" w:pos="2520"/>
        </w:tabs>
        <w:ind w:left="2520" w:hanging="360"/>
      </w:pPr>
      <w:rPr>
        <w:rFonts w:ascii="Symbol" w:hAnsi="Symbol" w:hint="default"/>
      </w:rPr>
    </w:lvl>
    <w:lvl w:ilvl="4" w:tplc="0C090019" w:tentative="1">
      <w:start w:val="1"/>
      <w:numFmt w:val="bullet"/>
      <w:lvlText w:val="o"/>
      <w:lvlJc w:val="left"/>
      <w:pPr>
        <w:tabs>
          <w:tab w:val="num" w:pos="3240"/>
        </w:tabs>
        <w:ind w:left="3240" w:hanging="360"/>
      </w:pPr>
      <w:rPr>
        <w:rFonts w:ascii="Courier New" w:hAnsi="Courier New" w:cs="Courier New" w:hint="default"/>
      </w:rPr>
    </w:lvl>
    <w:lvl w:ilvl="5" w:tplc="0C09001B" w:tentative="1">
      <w:start w:val="1"/>
      <w:numFmt w:val="bullet"/>
      <w:lvlText w:val=""/>
      <w:lvlJc w:val="left"/>
      <w:pPr>
        <w:tabs>
          <w:tab w:val="num" w:pos="3960"/>
        </w:tabs>
        <w:ind w:left="3960" w:hanging="360"/>
      </w:pPr>
      <w:rPr>
        <w:rFonts w:ascii="Wingdings" w:hAnsi="Wingdings" w:hint="default"/>
      </w:rPr>
    </w:lvl>
    <w:lvl w:ilvl="6" w:tplc="0C09000F" w:tentative="1">
      <w:start w:val="1"/>
      <w:numFmt w:val="bullet"/>
      <w:lvlText w:val=""/>
      <w:lvlJc w:val="left"/>
      <w:pPr>
        <w:tabs>
          <w:tab w:val="num" w:pos="4680"/>
        </w:tabs>
        <w:ind w:left="4680" w:hanging="360"/>
      </w:pPr>
      <w:rPr>
        <w:rFonts w:ascii="Symbol" w:hAnsi="Symbol" w:hint="default"/>
      </w:rPr>
    </w:lvl>
    <w:lvl w:ilvl="7" w:tplc="0C090019" w:tentative="1">
      <w:start w:val="1"/>
      <w:numFmt w:val="bullet"/>
      <w:lvlText w:val="o"/>
      <w:lvlJc w:val="left"/>
      <w:pPr>
        <w:tabs>
          <w:tab w:val="num" w:pos="5400"/>
        </w:tabs>
        <w:ind w:left="5400" w:hanging="360"/>
      </w:pPr>
      <w:rPr>
        <w:rFonts w:ascii="Courier New" w:hAnsi="Courier New" w:cs="Courier New" w:hint="default"/>
      </w:rPr>
    </w:lvl>
    <w:lvl w:ilvl="8" w:tplc="0C09001B"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C1874F1"/>
    <w:multiLevelType w:val="hybridMultilevel"/>
    <w:tmpl w:val="0980CAD6"/>
    <w:lvl w:ilvl="0" w:tplc="14090001">
      <w:start w:val="1"/>
      <w:numFmt w:val="bullet"/>
      <w:lvlText w:val=""/>
      <w:lvlJc w:val="left"/>
      <w:pPr>
        <w:ind w:left="1080" w:hanging="360"/>
      </w:pPr>
      <w:rPr>
        <w:rFonts w:ascii="Symbol" w:hAnsi="Symbol" w:hint="default"/>
      </w:rPr>
    </w:lvl>
    <w:lvl w:ilvl="1" w:tplc="14090003" w:tentative="1">
      <w:start w:val="1"/>
      <w:numFmt w:val="lowerLetter"/>
      <w:lvlText w:val="%2."/>
      <w:lvlJc w:val="left"/>
      <w:pPr>
        <w:ind w:left="1800" w:hanging="360"/>
      </w:pPr>
    </w:lvl>
    <w:lvl w:ilvl="2" w:tplc="14090005" w:tentative="1">
      <w:start w:val="1"/>
      <w:numFmt w:val="lowerRoman"/>
      <w:lvlText w:val="%3."/>
      <w:lvlJc w:val="right"/>
      <w:pPr>
        <w:ind w:left="2520" w:hanging="180"/>
      </w:pPr>
    </w:lvl>
    <w:lvl w:ilvl="3" w:tplc="14090001" w:tentative="1">
      <w:start w:val="1"/>
      <w:numFmt w:val="decimal"/>
      <w:lvlText w:val="%4."/>
      <w:lvlJc w:val="left"/>
      <w:pPr>
        <w:ind w:left="3240" w:hanging="360"/>
      </w:pPr>
    </w:lvl>
    <w:lvl w:ilvl="4" w:tplc="14090003" w:tentative="1">
      <w:start w:val="1"/>
      <w:numFmt w:val="lowerLetter"/>
      <w:lvlText w:val="%5."/>
      <w:lvlJc w:val="left"/>
      <w:pPr>
        <w:ind w:left="3960" w:hanging="360"/>
      </w:pPr>
    </w:lvl>
    <w:lvl w:ilvl="5" w:tplc="14090005" w:tentative="1">
      <w:start w:val="1"/>
      <w:numFmt w:val="lowerRoman"/>
      <w:lvlText w:val="%6."/>
      <w:lvlJc w:val="right"/>
      <w:pPr>
        <w:ind w:left="4680" w:hanging="180"/>
      </w:pPr>
    </w:lvl>
    <w:lvl w:ilvl="6" w:tplc="14090001" w:tentative="1">
      <w:start w:val="1"/>
      <w:numFmt w:val="decimal"/>
      <w:lvlText w:val="%7."/>
      <w:lvlJc w:val="left"/>
      <w:pPr>
        <w:ind w:left="5400" w:hanging="360"/>
      </w:pPr>
    </w:lvl>
    <w:lvl w:ilvl="7" w:tplc="14090003" w:tentative="1">
      <w:start w:val="1"/>
      <w:numFmt w:val="lowerLetter"/>
      <w:lvlText w:val="%8."/>
      <w:lvlJc w:val="left"/>
      <w:pPr>
        <w:ind w:left="6120" w:hanging="360"/>
      </w:pPr>
    </w:lvl>
    <w:lvl w:ilvl="8" w:tplc="14090005" w:tentative="1">
      <w:start w:val="1"/>
      <w:numFmt w:val="lowerRoman"/>
      <w:lvlText w:val="%9."/>
      <w:lvlJc w:val="right"/>
      <w:pPr>
        <w:ind w:left="6840" w:hanging="180"/>
      </w:pPr>
    </w:lvl>
  </w:abstractNum>
  <w:num w:numId="1">
    <w:abstractNumId w:val="14"/>
  </w:num>
  <w:num w:numId="2">
    <w:abstractNumId w:val="15"/>
  </w:num>
  <w:num w:numId="3">
    <w:abstractNumId w:val="11"/>
  </w:num>
  <w:num w:numId="4">
    <w:abstractNumId w:val="42"/>
  </w:num>
  <w:num w:numId="5">
    <w:abstractNumId w:val="4"/>
  </w:num>
  <w:num w:numId="6">
    <w:abstractNumId w:val="23"/>
  </w:num>
  <w:num w:numId="7">
    <w:abstractNumId w:val="25"/>
  </w:num>
  <w:num w:numId="8">
    <w:abstractNumId w:val="31"/>
  </w:num>
  <w:num w:numId="9">
    <w:abstractNumId w:val="6"/>
  </w:num>
  <w:num w:numId="10">
    <w:abstractNumId w:val="35"/>
  </w:num>
  <w:num w:numId="11">
    <w:abstractNumId w:val="37"/>
  </w:num>
  <w:num w:numId="12">
    <w:abstractNumId w:val="26"/>
  </w:num>
  <w:num w:numId="13">
    <w:abstractNumId w:val="2"/>
  </w:num>
  <w:num w:numId="14">
    <w:abstractNumId w:val="38"/>
  </w:num>
  <w:num w:numId="15">
    <w:abstractNumId w:val="13"/>
  </w:num>
  <w:num w:numId="16">
    <w:abstractNumId w:val="33"/>
  </w:num>
  <w:num w:numId="17">
    <w:abstractNumId w:val="30"/>
  </w:num>
  <w:num w:numId="18">
    <w:abstractNumId w:val="40"/>
  </w:num>
  <w:num w:numId="19">
    <w:abstractNumId w:val="28"/>
  </w:num>
  <w:num w:numId="20">
    <w:abstractNumId w:val="22"/>
  </w:num>
  <w:num w:numId="21">
    <w:abstractNumId w:val="39"/>
  </w:num>
  <w:num w:numId="22">
    <w:abstractNumId w:val="21"/>
  </w:num>
  <w:num w:numId="23">
    <w:abstractNumId w:val="7"/>
  </w:num>
  <w:num w:numId="24">
    <w:abstractNumId w:val="16"/>
  </w:num>
  <w:num w:numId="25">
    <w:abstractNumId w:val="32"/>
  </w:num>
  <w:num w:numId="26">
    <w:abstractNumId w:val="29"/>
  </w:num>
  <w:num w:numId="27">
    <w:abstractNumId w:val="3"/>
  </w:num>
  <w:num w:numId="28">
    <w:abstractNumId w:val="8"/>
  </w:num>
  <w:num w:numId="29">
    <w:abstractNumId w:val="43"/>
  </w:num>
  <w:num w:numId="30">
    <w:abstractNumId w:val="27"/>
  </w:num>
  <w:num w:numId="31">
    <w:abstractNumId w:val="5"/>
  </w:num>
  <w:num w:numId="32">
    <w:abstractNumId w:val="20"/>
  </w:num>
  <w:num w:numId="33">
    <w:abstractNumId w:val="24"/>
  </w:num>
  <w:num w:numId="34">
    <w:abstractNumId w:val="34"/>
  </w:num>
  <w:num w:numId="35">
    <w:abstractNumId w:val="9"/>
  </w:num>
  <w:num w:numId="36">
    <w:abstractNumId w:val="1"/>
  </w:num>
  <w:num w:numId="37">
    <w:abstractNumId w:val="10"/>
  </w:num>
  <w:num w:numId="38">
    <w:abstractNumId w:val="12"/>
  </w:num>
  <w:num w:numId="39">
    <w:abstractNumId w:val="18"/>
  </w:num>
  <w:num w:numId="40">
    <w:abstractNumId w:val="0"/>
  </w:num>
  <w:num w:numId="41">
    <w:abstractNumId w:val="36"/>
  </w:num>
  <w:num w:numId="42">
    <w:abstractNumId w:val="19"/>
  </w:num>
  <w:num w:numId="43">
    <w:abstractNumId w:val="41"/>
  </w:num>
  <w:num w:numId="4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Elena Villapol">
    <w15:presenceInfo w15:providerId="Windows Live" w15:userId="d456f97c6a653f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Y3MTE2MzA0N7Q0NbZU0lEKTi0uzszPAymwrAUAKQ/JoCwAAAA="/>
  </w:docVars>
  <w:rsids>
    <w:rsidRoot w:val="00DF0331"/>
    <w:rsid w:val="00014A5C"/>
    <w:rsid w:val="0001779E"/>
    <w:rsid w:val="000221D5"/>
    <w:rsid w:val="00024A31"/>
    <w:rsid w:val="00025A5C"/>
    <w:rsid w:val="00031C8E"/>
    <w:rsid w:val="0003255D"/>
    <w:rsid w:val="00043E73"/>
    <w:rsid w:val="00045B5A"/>
    <w:rsid w:val="00045EBE"/>
    <w:rsid w:val="00051F8E"/>
    <w:rsid w:val="00055B09"/>
    <w:rsid w:val="0006173F"/>
    <w:rsid w:val="0006268B"/>
    <w:rsid w:val="00065C2C"/>
    <w:rsid w:val="00076516"/>
    <w:rsid w:val="000857AE"/>
    <w:rsid w:val="000927D7"/>
    <w:rsid w:val="000A2956"/>
    <w:rsid w:val="000B0DB2"/>
    <w:rsid w:val="000B6943"/>
    <w:rsid w:val="000C079C"/>
    <w:rsid w:val="000C3D23"/>
    <w:rsid w:val="000D5F78"/>
    <w:rsid w:val="000D7563"/>
    <w:rsid w:val="000F6512"/>
    <w:rsid w:val="00106251"/>
    <w:rsid w:val="00111130"/>
    <w:rsid w:val="00111255"/>
    <w:rsid w:val="0011234F"/>
    <w:rsid w:val="001236F6"/>
    <w:rsid w:val="00126310"/>
    <w:rsid w:val="0013457A"/>
    <w:rsid w:val="00134AB3"/>
    <w:rsid w:val="001350F7"/>
    <w:rsid w:val="0014077E"/>
    <w:rsid w:val="001413CD"/>
    <w:rsid w:val="00141D14"/>
    <w:rsid w:val="001426F2"/>
    <w:rsid w:val="00145807"/>
    <w:rsid w:val="00153F8A"/>
    <w:rsid w:val="00162E36"/>
    <w:rsid w:val="0018707F"/>
    <w:rsid w:val="00196E2A"/>
    <w:rsid w:val="00197169"/>
    <w:rsid w:val="00197E0C"/>
    <w:rsid w:val="001A3DD1"/>
    <w:rsid w:val="001A4E14"/>
    <w:rsid w:val="001B0812"/>
    <w:rsid w:val="001B754A"/>
    <w:rsid w:val="001C39CA"/>
    <w:rsid w:val="001C664A"/>
    <w:rsid w:val="001C77C6"/>
    <w:rsid w:val="001E479A"/>
    <w:rsid w:val="001E575C"/>
    <w:rsid w:val="001F5925"/>
    <w:rsid w:val="00207F15"/>
    <w:rsid w:val="00243BAC"/>
    <w:rsid w:val="00244C0F"/>
    <w:rsid w:val="00253DF2"/>
    <w:rsid w:val="002543C6"/>
    <w:rsid w:val="00256B07"/>
    <w:rsid w:val="00265D46"/>
    <w:rsid w:val="00266BF6"/>
    <w:rsid w:val="00267A53"/>
    <w:rsid w:val="00270F3F"/>
    <w:rsid w:val="0027526B"/>
    <w:rsid w:val="00284E0B"/>
    <w:rsid w:val="00293570"/>
    <w:rsid w:val="00294499"/>
    <w:rsid w:val="00295809"/>
    <w:rsid w:val="002973AB"/>
    <w:rsid w:val="002A1A11"/>
    <w:rsid w:val="002A4229"/>
    <w:rsid w:val="002C1928"/>
    <w:rsid w:val="002C35CF"/>
    <w:rsid w:val="002C36A2"/>
    <w:rsid w:val="002D03F7"/>
    <w:rsid w:val="002D2FE1"/>
    <w:rsid w:val="002F0276"/>
    <w:rsid w:val="003436F4"/>
    <w:rsid w:val="00353FEE"/>
    <w:rsid w:val="003542C1"/>
    <w:rsid w:val="00370720"/>
    <w:rsid w:val="003836F1"/>
    <w:rsid w:val="003A4B3B"/>
    <w:rsid w:val="003C19E8"/>
    <w:rsid w:val="003C6DD9"/>
    <w:rsid w:val="003E6832"/>
    <w:rsid w:val="003F2788"/>
    <w:rsid w:val="003F376D"/>
    <w:rsid w:val="003F46C2"/>
    <w:rsid w:val="003F732A"/>
    <w:rsid w:val="00405204"/>
    <w:rsid w:val="0041292D"/>
    <w:rsid w:val="0041412E"/>
    <w:rsid w:val="00414821"/>
    <w:rsid w:val="00415587"/>
    <w:rsid w:val="00430775"/>
    <w:rsid w:val="0043080D"/>
    <w:rsid w:val="004329B2"/>
    <w:rsid w:val="00433DFB"/>
    <w:rsid w:val="0043449D"/>
    <w:rsid w:val="00437D0E"/>
    <w:rsid w:val="004510B0"/>
    <w:rsid w:val="004521B5"/>
    <w:rsid w:val="00463458"/>
    <w:rsid w:val="00477D92"/>
    <w:rsid w:val="00487188"/>
    <w:rsid w:val="004A57FA"/>
    <w:rsid w:val="004B2478"/>
    <w:rsid w:val="004D3AFB"/>
    <w:rsid w:val="004E29F2"/>
    <w:rsid w:val="004E5BBE"/>
    <w:rsid w:val="004E7A6D"/>
    <w:rsid w:val="004F0BB1"/>
    <w:rsid w:val="00507EE3"/>
    <w:rsid w:val="00516AC2"/>
    <w:rsid w:val="00525AFD"/>
    <w:rsid w:val="00527B54"/>
    <w:rsid w:val="00536E3A"/>
    <w:rsid w:val="00543E39"/>
    <w:rsid w:val="00544AA4"/>
    <w:rsid w:val="005468C5"/>
    <w:rsid w:val="005543EE"/>
    <w:rsid w:val="005560F6"/>
    <w:rsid w:val="00567B63"/>
    <w:rsid w:val="00567B99"/>
    <w:rsid w:val="00577199"/>
    <w:rsid w:val="005800E0"/>
    <w:rsid w:val="005828CF"/>
    <w:rsid w:val="00585B24"/>
    <w:rsid w:val="00587BBC"/>
    <w:rsid w:val="005A63DF"/>
    <w:rsid w:val="005A656A"/>
    <w:rsid w:val="005B48EA"/>
    <w:rsid w:val="005B64A1"/>
    <w:rsid w:val="005C0451"/>
    <w:rsid w:val="005C5A82"/>
    <w:rsid w:val="005C5CF3"/>
    <w:rsid w:val="005C616B"/>
    <w:rsid w:val="005C67C5"/>
    <w:rsid w:val="005D4679"/>
    <w:rsid w:val="005D778C"/>
    <w:rsid w:val="005F051F"/>
    <w:rsid w:val="005F6600"/>
    <w:rsid w:val="006003FC"/>
    <w:rsid w:val="00600EEE"/>
    <w:rsid w:val="006043EE"/>
    <w:rsid w:val="0060598C"/>
    <w:rsid w:val="006162B1"/>
    <w:rsid w:val="00616BD4"/>
    <w:rsid w:val="006244A2"/>
    <w:rsid w:val="00637233"/>
    <w:rsid w:val="006450E7"/>
    <w:rsid w:val="00654BA8"/>
    <w:rsid w:val="006617B8"/>
    <w:rsid w:val="006627A9"/>
    <w:rsid w:val="0068327A"/>
    <w:rsid w:val="00685EF6"/>
    <w:rsid w:val="00687A04"/>
    <w:rsid w:val="006924F7"/>
    <w:rsid w:val="006A57F7"/>
    <w:rsid w:val="006A65C1"/>
    <w:rsid w:val="006A6C93"/>
    <w:rsid w:val="006A76E6"/>
    <w:rsid w:val="006B1342"/>
    <w:rsid w:val="006B34A1"/>
    <w:rsid w:val="006B521F"/>
    <w:rsid w:val="006D0CC0"/>
    <w:rsid w:val="006D0E1C"/>
    <w:rsid w:val="006E2AAF"/>
    <w:rsid w:val="006E33CB"/>
    <w:rsid w:val="006E50AD"/>
    <w:rsid w:val="006F5469"/>
    <w:rsid w:val="007255AD"/>
    <w:rsid w:val="0073248E"/>
    <w:rsid w:val="00734A82"/>
    <w:rsid w:val="00761A33"/>
    <w:rsid w:val="0076625D"/>
    <w:rsid w:val="0077106B"/>
    <w:rsid w:val="00783DA3"/>
    <w:rsid w:val="00784D38"/>
    <w:rsid w:val="007A1F48"/>
    <w:rsid w:val="007A2AA2"/>
    <w:rsid w:val="007A5A71"/>
    <w:rsid w:val="007A6B95"/>
    <w:rsid w:val="007A6E36"/>
    <w:rsid w:val="007B7CEF"/>
    <w:rsid w:val="007C0B4D"/>
    <w:rsid w:val="007C2FD9"/>
    <w:rsid w:val="007C3792"/>
    <w:rsid w:val="007C6F02"/>
    <w:rsid w:val="007D23FA"/>
    <w:rsid w:val="007D48F8"/>
    <w:rsid w:val="007E28D4"/>
    <w:rsid w:val="007E6FD4"/>
    <w:rsid w:val="007F1A9A"/>
    <w:rsid w:val="007F6F01"/>
    <w:rsid w:val="00800994"/>
    <w:rsid w:val="00806AE7"/>
    <w:rsid w:val="00814871"/>
    <w:rsid w:val="00831564"/>
    <w:rsid w:val="00835297"/>
    <w:rsid w:val="008455DF"/>
    <w:rsid w:val="00866EE1"/>
    <w:rsid w:val="00871A50"/>
    <w:rsid w:val="0087668E"/>
    <w:rsid w:val="00894BAD"/>
    <w:rsid w:val="008A389B"/>
    <w:rsid w:val="008B4985"/>
    <w:rsid w:val="008C2753"/>
    <w:rsid w:val="008C740F"/>
    <w:rsid w:val="008C7867"/>
    <w:rsid w:val="008F2090"/>
    <w:rsid w:val="00927A95"/>
    <w:rsid w:val="00947F64"/>
    <w:rsid w:val="00963B24"/>
    <w:rsid w:val="00964566"/>
    <w:rsid w:val="00965D1F"/>
    <w:rsid w:val="00970604"/>
    <w:rsid w:val="009814D9"/>
    <w:rsid w:val="00981A0D"/>
    <w:rsid w:val="009920C4"/>
    <w:rsid w:val="00994307"/>
    <w:rsid w:val="009A2930"/>
    <w:rsid w:val="009A4230"/>
    <w:rsid w:val="009A6A05"/>
    <w:rsid w:val="009C04EE"/>
    <w:rsid w:val="009C0A9F"/>
    <w:rsid w:val="009C5D1E"/>
    <w:rsid w:val="009C7413"/>
    <w:rsid w:val="009D0A8E"/>
    <w:rsid w:val="009D0FBD"/>
    <w:rsid w:val="009E01DA"/>
    <w:rsid w:val="009E2700"/>
    <w:rsid w:val="009E5E08"/>
    <w:rsid w:val="00A025AD"/>
    <w:rsid w:val="00A07ED5"/>
    <w:rsid w:val="00A101E9"/>
    <w:rsid w:val="00A33D7D"/>
    <w:rsid w:val="00A35CB8"/>
    <w:rsid w:val="00A42AF5"/>
    <w:rsid w:val="00A4415F"/>
    <w:rsid w:val="00A45642"/>
    <w:rsid w:val="00A47D9D"/>
    <w:rsid w:val="00A60FAE"/>
    <w:rsid w:val="00A610C5"/>
    <w:rsid w:val="00A900A5"/>
    <w:rsid w:val="00AA0DFD"/>
    <w:rsid w:val="00AA322D"/>
    <w:rsid w:val="00AB30F7"/>
    <w:rsid w:val="00AC3485"/>
    <w:rsid w:val="00AD11DB"/>
    <w:rsid w:val="00AD3B93"/>
    <w:rsid w:val="00AD46F4"/>
    <w:rsid w:val="00AE070E"/>
    <w:rsid w:val="00AE4475"/>
    <w:rsid w:val="00B03DAF"/>
    <w:rsid w:val="00B1486E"/>
    <w:rsid w:val="00B46FAE"/>
    <w:rsid w:val="00B47850"/>
    <w:rsid w:val="00B507BC"/>
    <w:rsid w:val="00B51CA9"/>
    <w:rsid w:val="00B5798E"/>
    <w:rsid w:val="00B76373"/>
    <w:rsid w:val="00B81045"/>
    <w:rsid w:val="00B84FF6"/>
    <w:rsid w:val="00B86D96"/>
    <w:rsid w:val="00BA1EDC"/>
    <w:rsid w:val="00BA53B5"/>
    <w:rsid w:val="00BC3998"/>
    <w:rsid w:val="00BC7E8E"/>
    <w:rsid w:val="00BE6ECA"/>
    <w:rsid w:val="00C0077A"/>
    <w:rsid w:val="00C017F6"/>
    <w:rsid w:val="00C0602D"/>
    <w:rsid w:val="00C108A6"/>
    <w:rsid w:val="00C20058"/>
    <w:rsid w:val="00C21E66"/>
    <w:rsid w:val="00C46518"/>
    <w:rsid w:val="00C52F11"/>
    <w:rsid w:val="00C55CAA"/>
    <w:rsid w:val="00C66004"/>
    <w:rsid w:val="00C802DB"/>
    <w:rsid w:val="00C854E3"/>
    <w:rsid w:val="00C91779"/>
    <w:rsid w:val="00CB1095"/>
    <w:rsid w:val="00CB6424"/>
    <w:rsid w:val="00CB683A"/>
    <w:rsid w:val="00CB704B"/>
    <w:rsid w:val="00CE1EF4"/>
    <w:rsid w:val="00CE763F"/>
    <w:rsid w:val="00CF2C08"/>
    <w:rsid w:val="00CF42C2"/>
    <w:rsid w:val="00CF5C6F"/>
    <w:rsid w:val="00D03C9D"/>
    <w:rsid w:val="00D077A5"/>
    <w:rsid w:val="00D151D8"/>
    <w:rsid w:val="00D535D4"/>
    <w:rsid w:val="00D53825"/>
    <w:rsid w:val="00D56BB6"/>
    <w:rsid w:val="00D66484"/>
    <w:rsid w:val="00D806CF"/>
    <w:rsid w:val="00D85564"/>
    <w:rsid w:val="00DA0954"/>
    <w:rsid w:val="00DA282E"/>
    <w:rsid w:val="00DB349B"/>
    <w:rsid w:val="00DB518B"/>
    <w:rsid w:val="00DC0186"/>
    <w:rsid w:val="00DC58DE"/>
    <w:rsid w:val="00DD55CA"/>
    <w:rsid w:val="00DE0F82"/>
    <w:rsid w:val="00DF0331"/>
    <w:rsid w:val="00DF30B7"/>
    <w:rsid w:val="00E00C2A"/>
    <w:rsid w:val="00E16EE4"/>
    <w:rsid w:val="00E22717"/>
    <w:rsid w:val="00E24015"/>
    <w:rsid w:val="00E246BA"/>
    <w:rsid w:val="00E30BF0"/>
    <w:rsid w:val="00E338A3"/>
    <w:rsid w:val="00E40085"/>
    <w:rsid w:val="00E42639"/>
    <w:rsid w:val="00E433FE"/>
    <w:rsid w:val="00E43AFF"/>
    <w:rsid w:val="00E522F3"/>
    <w:rsid w:val="00E5503C"/>
    <w:rsid w:val="00E56FE1"/>
    <w:rsid w:val="00E57628"/>
    <w:rsid w:val="00E657C2"/>
    <w:rsid w:val="00E71B9A"/>
    <w:rsid w:val="00E75DF5"/>
    <w:rsid w:val="00E76E97"/>
    <w:rsid w:val="00E76FC7"/>
    <w:rsid w:val="00E77BE1"/>
    <w:rsid w:val="00E8555E"/>
    <w:rsid w:val="00E90CE9"/>
    <w:rsid w:val="00E95D5E"/>
    <w:rsid w:val="00E95DBD"/>
    <w:rsid w:val="00E97275"/>
    <w:rsid w:val="00E97EE0"/>
    <w:rsid w:val="00EA6C57"/>
    <w:rsid w:val="00EA6F63"/>
    <w:rsid w:val="00EA777B"/>
    <w:rsid w:val="00EB07F2"/>
    <w:rsid w:val="00EB5E31"/>
    <w:rsid w:val="00EC5967"/>
    <w:rsid w:val="00ED0FF9"/>
    <w:rsid w:val="00ED3411"/>
    <w:rsid w:val="00EF5F78"/>
    <w:rsid w:val="00EF6A24"/>
    <w:rsid w:val="00EF6EF6"/>
    <w:rsid w:val="00F06188"/>
    <w:rsid w:val="00F13162"/>
    <w:rsid w:val="00F15985"/>
    <w:rsid w:val="00F36146"/>
    <w:rsid w:val="00F37264"/>
    <w:rsid w:val="00F5061C"/>
    <w:rsid w:val="00F557A7"/>
    <w:rsid w:val="00F55B8E"/>
    <w:rsid w:val="00F77C5A"/>
    <w:rsid w:val="00F81170"/>
    <w:rsid w:val="00F83D3B"/>
    <w:rsid w:val="00F86E50"/>
    <w:rsid w:val="00F943D8"/>
    <w:rsid w:val="00FB56BF"/>
    <w:rsid w:val="00FC0BAF"/>
    <w:rsid w:val="00FC2524"/>
    <w:rsid w:val="00FC7DD3"/>
    <w:rsid w:val="00FD1563"/>
    <w:rsid w:val="00FD4107"/>
    <w:rsid w:val="00FD7BE6"/>
    <w:rsid w:val="00FE1344"/>
    <w:rsid w:val="00FE284E"/>
    <w:rsid w:val="00FF559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1CDE9E"/>
  <w15:docId w15:val="{66017728-A6D7-4BB3-A70B-072D2516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94499"/>
    <w:rPr>
      <w:rFonts w:ascii="Verdana" w:hAnsi="Verdana"/>
      <w:lang w:val="en-AU" w:eastAsia="en-US"/>
    </w:rPr>
  </w:style>
  <w:style w:type="paragraph" w:styleId="Heading1">
    <w:name w:val="heading 1"/>
    <w:basedOn w:val="Normal"/>
    <w:next w:val="Normal"/>
    <w:qFormat/>
    <w:rsid w:val="00294499"/>
    <w:pPr>
      <w:keepNext/>
      <w:outlineLvl w:val="0"/>
    </w:pPr>
    <w:rPr>
      <w:rFonts w:ascii="Arial" w:hAnsi="Arial" w:cs="Arial"/>
      <w:b/>
      <w:sz w:val="24"/>
      <w:szCs w:val="24"/>
    </w:rPr>
  </w:style>
  <w:style w:type="paragraph" w:styleId="Heading2">
    <w:name w:val="heading 2"/>
    <w:basedOn w:val="Heading1"/>
    <w:next w:val="Normal"/>
    <w:link w:val="Heading2Char"/>
    <w:qFormat/>
    <w:rsid w:val="00CF42C2"/>
    <w:pPr>
      <w:widowControl w:val="0"/>
      <w:tabs>
        <w:tab w:val="num" w:pos="0"/>
      </w:tabs>
      <w:spacing w:before="120" w:after="60" w:line="240" w:lineRule="atLeast"/>
      <w:outlineLvl w:val="1"/>
    </w:pPr>
    <w:rPr>
      <w:rFonts w:cs="Times New Roman"/>
      <w:sz w:val="20"/>
      <w:szCs w:val="20"/>
      <w:lang w:val="en-US"/>
    </w:rPr>
  </w:style>
  <w:style w:type="paragraph" w:styleId="Heading3">
    <w:name w:val="heading 3"/>
    <w:basedOn w:val="Heading1"/>
    <w:next w:val="Normal"/>
    <w:link w:val="Heading3Char"/>
    <w:qFormat/>
    <w:rsid w:val="00CF42C2"/>
    <w:pPr>
      <w:widowControl w:val="0"/>
      <w:tabs>
        <w:tab w:val="num" w:pos="0"/>
      </w:tabs>
      <w:spacing w:before="120" w:after="60" w:line="240" w:lineRule="atLeast"/>
      <w:outlineLvl w:val="2"/>
    </w:pPr>
    <w:rPr>
      <w:rFonts w:cs="Times New Roman"/>
      <w:b w:val="0"/>
      <w:i/>
      <w:sz w:val="20"/>
      <w:szCs w:val="20"/>
      <w:lang w:val="en-US"/>
    </w:rPr>
  </w:style>
  <w:style w:type="paragraph" w:styleId="Heading4">
    <w:name w:val="heading 4"/>
    <w:basedOn w:val="Heading1"/>
    <w:next w:val="Normal"/>
    <w:link w:val="Heading4Char"/>
    <w:qFormat/>
    <w:rsid w:val="00CF42C2"/>
    <w:pPr>
      <w:widowControl w:val="0"/>
      <w:tabs>
        <w:tab w:val="num" w:pos="0"/>
      </w:tabs>
      <w:spacing w:before="120" w:after="60" w:line="240" w:lineRule="atLeast"/>
      <w:outlineLvl w:val="3"/>
    </w:pPr>
    <w:rPr>
      <w:rFonts w:cs="Times New Roman"/>
      <w:b w:val="0"/>
      <w:sz w:val="20"/>
      <w:szCs w:val="20"/>
      <w:lang w:val="en-US"/>
    </w:rPr>
  </w:style>
  <w:style w:type="paragraph" w:styleId="Heading5">
    <w:name w:val="heading 5"/>
    <w:basedOn w:val="Normal"/>
    <w:next w:val="Normal"/>
    <w:link w:val="Heading5Char"/>
    <w:qFormat/>
    <w:rsid w:val="00CF42C2"/>
    <w:pPr>
      <w:widowControl w:val="0"/>
      <w:tabs>
        <w:tab w:val="num" w:pos="0"/>
      </w:tabs>
      <w:spacing w:before="240" w:after="60" w:line="240" w:lineRule="atLeast"/>
      <w:outlineLvl w:val="4"/>
    </w:pPr>
    <w:rPr>
      <w:rFonts w:ascii="Times New Roman" w:hAnsi="Times New Roman"/>
      <w:sz w:val="22"/>
      <w:lang w:val="en-US"/>
    </w:rPr>
  </w:style>
  <w:style w:type="paragraph" w:styleId="Heading6">
    <w:name w:val="heading 6"/>
    <w:basedOn w:val="Normal"/>
    <w:next w:val="Normal"/>
    <w:link w:val="Heading6Char"/>
    <w:qFormat/>
    <w:rsid w:val="00CF42C2"/>
    <w:pPr>
      <w:widowControl w:val="0"/>
      <w:tabs>
        <w:tab w:val="num" w:pos="0"/>
      </w:tabs>
      <w:spacing w:before="240" w:after="60" w:line="240" w:lineRule="atLeast"/>
      <w:outlineLvl w:val="5"/>
    </w:pPr>
    <w:rPr>
      <w:rFonts w:ascii="Times New Roman" w:hAnsi="Times New Roman"/>
      <w:i/>
      <w:sz w:val="22"/>
      <w:lang w:val="en-US"/>
    </w:rPr>
  </w:style>
  <w:style w:type="paragraph" w:styleId="Heading7">
    <w:name w:val="heading 7"/>
    <w:basedOn w:val="Normal"/>
    <w:next w:val="Normal"/>
    <w:link w:val="Heading7Char"/>
    <w:qFormat/>
    <w:rsid w:val="00CF42C2"/>
    <w:pPr>
      <w:widowControl w:val="0"/>
      <w:tabs>
        <w:tab w:val="num" w:pos="0"/>
      </w:tabs>
      <w:spacing w:before="240" w:after="60" w:line="240" w:lineRule="atLeast"/>
      <w:outlineLvl w:val="6"/>
    </w:pPr>
    <w:rPr>
      <w:rFonts w:ascii="Times New Roman" w:hAnsi="Times New Roman"/>
      <w:lang w:val="en-US"/>
    </w:rPr>
  </w:style>
  <w:style w:type="paragraph" w:styleId="Heading8">
    <w:name w:val="heading 8"/>
    <w:basedOn w:val="Normal"/>
    <w:next w:val="Normal"/>
    <w:link w:val="Heading8Char"/>
    <w:qFormat/>
    <w:rsid w:val="00CF42C2"/>
    <w:pPr>
      <w:widowControl w:val="0"/>
      <w:tabs>
        <w:tab w:val="num" w:pos="0"/>
      </w:tabs>
      <w:spacing w:before="240" w:after="60" w:line="240" w:lineRule="atLeast"/>
      <w:outlineLvl w:val="7"/>
    </w:pPr>
    <w:rPr>
      <w:rFonts w:ascii="Times New Roman" w:hAnsi="Times New Roman"/>
      <w:i/>
      <w:lang w:val="en-US"/>
    </w:rPr>
  </w:style>
  <w:style w:type="paragraph" w:styleId="Heading9">
    <w:name w:val="heading 9"/>
    <w:basedOn w:val="Normal"/>
    <w:next w:val="Normal"/>
    <w:link w:val="Heading9Char"/>
    <w:qFormat/>
    <w:rsid w:val="00CF42C2"/>
    <w:pPr>
      <w:widowControl w:val="0"/>
      <w:tabs>
        <w:tab w:val="num" w:pos="0"/>
      </w:tabs>
      <w:spacing w:before="240" w:after="60" w:line="240" w:lineRule="atLeast"/>
      <w:outlineLvl w:val="8"/>
    </w:pPr>
    <w:rPr>
      <w:rFonts w:ascii="Times New Roman" w:hAnsi="Times New Roman"/>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94499"/>
    <w:rPr>
      <w:rFonts w:ascii="Tahoma" w:hAnsi="Tahoma" w:cs="Tahoma"/>
      <w:sz w:val="16"/>
      <w:szCs w:val="16"/>
    </w:rPr>
  </w:style>
  <w:style w:type="paragraph" w:styleId="Header">
    <w:name w:val="header"/>
    <w:basedOn w:val="Normal"/>
    <w:link w:val="HeaderChar"/>
    <w:uiPriority w:val="99"/>
    <w:rsid w:val="00294499"/>
    <w:pPr>
      <w:tabs>
        <w:tab w:val="center" w:pos="4153"/>
        <w:tab w:val="right" w:pos="8306"/>
      </w:tabs>
    </w:pPr>
  </w:style>
  <w:style w:type="paragraph" w:styleId="Footer">
    <w:name w:val="footer"/>
    <w:basedOn w:val="Normal"/>
    <w:rsid w:val="00294499"/>
    <w:pPr>
      <w:tabs>
        <w:tab w:val="center" w:pos="4153"/>
        <w:tab w:val="right" w:pos="8306"/>
      </w:tabs>
    </w:pPr>
  </w:style>
  <w:style w:type="character" w:styleId="PageNumber">
    <w:name w:val="page number"/>
    <w:basedOn w:val="DefaultParagraphFont"/>
    <w:rsid w:val="00294499"/>
  </w:style>
  <w:style w:type="character" w:styleId="Hyperlink">
    <w:name w:val="Hyperlink"/>
    <w:basedOn w:val="DefaultParagraphFont"/>
    <w:rsid w:val="00294499"/>
    <w:rPr>
      <w:color w:val="0000FF"/>
      <w:u w:val="single"/>
    </w:rPr>
  </w:style>
  <w:style w:type="paragraph" w:styleId="BodyTextIndent">
    <w:name w:val="Body Text Indent"/>
    <w:basedOn w:val="Normal"/>
    <w:rsid w:val="00294499"/>
    <w:pPr>
      <w:autoSpaceDE w:val="0"/>
      <w:autoSpaceDN w:val="0"/>
      <w:adjustRightInd w:val="0"/>
      <w:ind w:left="720" w:hanging="720"/>
    </w:pPr>
    <w:rPr>
      <w:rFonts w:ascii="Tahoma" w:hAnsi="Tahoma" w:cs="Tahoma"/>
      <w:color w:val="000000"/>
      <w:sz w:val="24"/>
      <w:szCs w:val="40"/>
      <w:lang w:val="en-US"/>
    </w:rPr>
  </w:style>
  <w:style w:type="character" w:customStyle="1" w:styleId="HeaderChar">
    <w:name w:val="Header Char"/>
    <w:basedOn w:val="DefaultParagraphFont"/>
    <w:link w:val="Header"/>
    <w:uiPriority w:val="99"/>
    <w:rsid w:val="009C7413"/>
    <w:rPr>
      <w:rFonts w:ascii="Verdana" w:hAnsi="Verdana"/>
      <w:lang w:val="en-AU" w:eastAsia="en-US"/>
    </w:rPr>
  </w:style>
  <w:style w:type="character" w:styleId="CommentReference">
    <w:name w:val="annotation reference"/>
    <w:basedOn w:val="DefaultParagraphFont"/>
    <w:semiHidden/>
    <w:rsid w:val="00294499"/>
    <w:rPr>
      <w:sz w:val="16"/>
      <w:szCs w:val="16"/>
    </w:rPr>
  </w:style>
  <w:style w:type="paragraph" w:styleId="CommentText">
    <w:name w:val="annotation text"/>
    <w:basedOn w:val="Normal"/>
    <w:semiHidden/>
    <w:rsid w:val="00294499"/>
  </w:style>
  <w:style w:type="paragraph" w:styleId="CommentSubject">
    <w:name w:val="annotation subject"/>
    <w:basedOn w:val="CommentText"/>
    <w:next w:val="CommentText"/>
    <w:semiHidden/>
    <w:rsid w:val="00294499"/>
    <w:rPr>
      <w:b/>
      <w:bCs/>
    </w:rPr>
  </w:style>
  <w:style w:type="character" w:customStyle="1" w:styleId="Heading2Char">
    <w:name w:val="Heading 2 Char"/>
    <w:basedOn w:val="DefaultParagraphFont"/>
    <w:link w:val="Heading2"/>
    <w:rsid w:val="00CF42C2"/>
    <w:rPr>
      <w:rFonts w:ascii="Arial" w:hAnsi="Arial"/>
      <w:b/>
      <w:lang w:val="en-US" w:eastAsia="en-US"/>
    </w:rPr>
  </w:style>
  <w:style w:type="character" w:customStyle="1" w:styleId="Heading3Char">
    <w:name w:val="Heading 3 Char"/>
    <w:basedOn w:val="DefaultParagraphFont"/>
    <w:link w:val="Heading3"/>
    <w:rsid w:val="00CF42C2"/>
    <w:rPr>
      <w:rFonts w:ascii="Arial" w:hAnsi="Arial"/>
      <w:i/>
      <w:lang w:val="en-US" w:eastAsia="en-US"/>
    </w:rPr>
  </w:style>
  <w:style w:type="character" w:customStyle="1" w:styleId="Heading4Char">
    <w:name w:val="Heading 4 Char"/>
    <w:basedOn w:val="DefaultParagraphFont"/>
    <w:link w:val="Heading4"/>
    <w:rsid w:val="00CF42C2"/>
    <w:rPr>
      <w:rFonts w:ascii="Arial" w:hAnsi="Arial"/>
      <w:lang w:val="en-US" w:eastAsia="en-US"/>
    </w:rPr>
  </w:style>
  <w:style w:type="character" w:customStyle="1" w:styleId="Heading5Char">
    <w:name w:val="Heading 5 Char"/>
    <w:basedOn w:val="DefaultParagraphFont"/>
    <w:link w:val="Heading5"/>
    <w:rsid w:val="00CF42C2"/>
    <w:rPr>
      <w:sz w:val="22"/>
      <w:lang w:val="en-US" w:eastAsia="en-US"/>
    </w:rPr>
  </w:style>
  <w:style w:type="character" w:customStyle="1" w:styleId="Heading6Char">
    <w:name w:val="Heading 6 Char"/>
    <w:basedOn w:val="DefaultParagraphFont"/>
    <w:link w:val="Heading6"/>
    <w:rsid w:val="00CF42C2"/>
    <w:rPr>
      <w:i/>
      <w:sz w:val="22"/>
      <w:lang w:val="en-US" w:eastAsia="en-US"/>
    </w:rPr>
  </w:style>
  <w:style w:type="character" w:customStyle="1" w:styleId="Heading7Char">
    <w:name w:val="Heading 7 Char"/>
    <w:basedOn w:val="DefaultParagraphFont"/>
    <w:link w:val="Heading7"/>
    <w:rsid w:val="00CF42C2"/>
    <w:rPr>
      <w:lang w:val="en-US" w:eastAsia="en-US"/>
    </w:rPr>
  </w:style>
  <w:style w:type="character" w:customStyle="1" w:styleId="Heading8Char">
    <w:name w:val="Heading 8 Char"/>
    <w:basedOn w:val="DefaultParagraphFont"/>
    <w:link w:val="Heading8"/>
    <w:rsid w:val="00CF42C2"/>
    <w:rPr>
      <w:i/>
      <w:lang w:val="en-US" w:eastAsia="en-US"/>
    </w:rPr>
  </w:style>
  <w:style w:type="character" w:customStyle="1" w:styleId="Heading9Char">
    <w:name w:val="Heading 9 Char"/>
    <w:basedOn w:val="DefaultParagraphFont"/>
    <w:link w:val="Heading9"/>
    <w:rsid w:val="00CF42C2"/>
    <w:rPr>
      <w:b/>
      <w:i/>
      <w:sz w:val="18"/>
      <w:lang w:val="en-US" w:eastAsia="en-US"/>
    </w:rPr>
  </w:style>
  <w:style w:type="paragraph" w:customStyle="1" w:styleId="InfoBlue">
    <w:name w:val="InfoBlue"/>
    <w:basedOn w:val="Normal"/>
    <w:next w:val="BodyText"/>
    <w:rsid w:val="00CF42C2"/>
    <w:pPr>
      <w:widowControl w:val="0"/>
      <w:spacing w:after="120" w:line="240" w:lineRule="atLeast"/>
      <w:ind w:left="720"/>
    </w:pPr>
    <w:rPr>
      <w:rFonts w:ascii="Times New Roman" w:hAnsi="Times New Roman"/>
      <w:i/>
      <w:color w:val="0000FF"/>
      <w:lang w:val="en-US"/>
    </w:rPr>
  </w:style>
  <w:style w:type="paragraph" w:styleId="BodyText">
    <w:name w:val="Body Text"/>
    <w:basedOn w:val="Normal"/>
    <w:link w:val="BodyTextChar"/>
    <w:rsid w:val="00CF42C2"/>
    <w:pPr>
      <w:spacing w:after="120"/>
    </w:pPr>
  </w:style>
  <w:style w:type="character" w:customStyle="1" w:styleId="BodyTextChar">
    <w:name w:val="Body Text Char"/>
    <w:basedOn w:val="DefaultParagraphFont"/>
    <w:link w:val="BodyText"/>
    <w:rsid w:val="00CF42C2"/>
    <w:rPr>
      <w:rFonts w:ascii="Verdana" w:hAnsi="Verdana"/>
      <w:lang w:val="en-AU" w:eastAsia="en-US"/>
    </w:rPr>
  </w:style>
  <w:style w:type="paragraph" w:customStyle="1" w:styleId="DefinitionTerm">
    <w:name w:val="Definition Term"/>
    <w:basedOn w:val="Normal"/>
    <w:next w:val="Normal"/>
    <w:rsid w:val="00800994"/>
    <w:pPr>
      <w:suppressAutoHyphens/>
      <w:overflowPunct w:val="0"/>
      <w:autoSpaceDE w:val="0"/>
      <w:textAlignment w:val="baseline"/>
    </w:pPr>
    <w:rPr>
      <w:rFonts w:ascii="Times New Roman" w:hAnsi="Times New Roman"/>
      <w:sz w:val="24"/>
      <w:lang w:val="en-US" w:eastAsia="ar-SA"/>
    </w:rPr>
  </w:style>
  <w:style w:type="character" w:customStyle="1" w:styleId="apple-style-span">
    <w:name w:val="apple-style-span"/>
    <w:basedOn w:val="DefaultParagraphFont"/>
    <w:rsid w:val="00800994"/>
  </w:style>
  <w:style w:type="table" w:styleId="TableGrid">
    <w:name w:val="Table Grid"/>
    <w:basedOn w:val="TableNormal"/>
    <w:rsid w:val="00A02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085298">
      <w:bodyDiv w:val="1"/>
      <w:marLeft w:val="0"/>
      <w:marRight w:val="0"/>
      <w:marTop w:val="0"/>
      <w:marBottom w:val="0"/>
      <w:divBdr>
        <w:top w:val="none" w:sz="0" w:space="0" w:color="auto"/>
        <w:left w:val="none" w:sz="0" w:space="0" w:color="auto"/>
        <w:bottom w:val="none" w:sz="0" w:space="0" w:color="auto"/>
        <w:right w:val="none" w:sz="0" w:space="0" w:color="auto"/>
      </w:divBdr>
    </w:div>
    <w:div w:id="860432792">
      <w:bodyDiv w:val="1"/>
      <w:marLeft w:val="0"/>
      <w:marRight w:val="0"/>
      <w:marTop w:val="0"/>
      <w:marBottom w:val="0"/>
      <w:divBdr>
        <w:top w:val="none" w:sz="0" w:space="0" w:color="auto"/>
        <w:left w:val="none" w:sz="0" w:space="0" w:color="auto"/>
        <w:bottom w:val="none" w:sz="0" w:space="0" w:color="auto"/>
        <w:right w:val="none" w:sz="0" w:space="0" w:color="auto"/>
      </w:divBdr>
      <w:divsChild>
        <w:div w:id="178129586">
          <w:marLeft w:val="1080"/>
          <w:marRight w:val="0"/>
          <w:marTop w:val="100"/>
          <w:marBottom w:val="0"/>
          <w:divBdr>
            <w:top w:val="none" w:sz="0" w:space="0" w:color="auto"/>
            <w:left w:val="none" w:sz="0" w:space="0" w:color="auto"/>
            <w:bottom w:val="none" w:sz="0" w:space="0" w:color="auto"/>
            <w:right w:val="none" w:sz="0" w:space="0" w:color="auto"/>
          </w:divBdr>
        </w:div>
        <w:div w:id="681510354">
          <w:marLeft w:val="1080"/>
          <w:marRight w:val="0"/>
          <w:marTop w:val="100"/>
          <w:marBottom w:val="0"/>
          <w:divBdr>
            <w:top w:val="none" w:sz="0" w:space="0" w:color="auto"/>
            <w:left w:val="none" w:sz="0" w:space="0" w:color="auto"/>
            <w:bottom w:val="none" w:sz="0" w:space="0" w:color="auto"/>
            <w:right w:val="none" w:sz="0" w:space="0" w:color="auto"/>
          </w:divBdr>
        </w:div>
        <w:div w:id="964579663">
          <w:marLeft w:val="1080"/>
          <w:marRight w:val="0"/>
          <w:marTop w:val="100"/>
          <w:marBottom w:val="0"/>
          <w:divBdr>
            <w:top w:val="none" w:sz="0" w:space="0" w:color="auto"/>
            <w:left w:val="none" w:sz="0" w:space="0" w:color="auto"/>
            <w:bottom w:val="none" w:sz="0" w:space="0" w:color="auto"/>
            <w:right w:val="none" w:sz="0" w:space="0" w:color="auto"/>
          </w:divBdr>
        </w:div>
        <w:div w:id="1256864464">
          <w:marLeft w:val="1080"/>
          <w:marRight w:val="0"/>
          <w:marTop w:val="100"/>
          <w:marBottom w:val="0"/>
          <w:divBdr>
            <w:top w:val="none" w:sz="0" w:space="0" w:color="auto"/>
            <w:left w:val="none" w:sz="0" w:space="0" w:color="auto"/>
            <w:bottom w:val="none" w:sz="0" w:space="0" w:color="auto"/>
            <w:right w:val="none" w:sz="0" w:space="0" w:color="auto"/>
          </w:divBdr>
        </w:div>
        <w:div w:id="1332562676">
          <w:marLeft w:val="1080"/>
          <w:marRight w:val="0"/>
          <w:marTop w:val="100"/>
          <w:marBottom w:val="0"/>
          <w:divBdr>
            <w:top w:val="none" w:sz="0" w:space="0" w:color="auto"/>
            <w:left w:val="none" w:sz="0" w:space="0" w:color="auto"/>
            <w:bottom w:val="none" w:sz="0" w:space="0" w:color="auto"/>
            <w:right w:val="none" w:sz="0" w:space="0" w:color="auto"/>
          </w:divBdr>
        </w:div>
        <w:div w:id="1333682284">
          <w:marLeft w:val="1080"/>
          <w:marRight w:val="0"/>
          <w:marTop w:val="100"/>
          <w:marBottom w:val="0"/>
          <w:divBdr>
            <w:top w:val="none" w:sz="0" w:space="0" w:color="auto"/>
            <w:left w:val="none" w:sz="0" w:space="0" w:color="auto"/>
            <w:bottom w:val="none" w:sz="0" w:space="0" w:color="auto"/>
            <w:right w:val="none" w:sz="0" w:space="0" w:color="auto"/>
          </w:divBdr>
        </w:div>
        <w:div w:id="1570730970">
          <w:marLeft w:val="1080"/>
          <w:marRight w:val="0"/>
          <w:marTop w:val="100"/>
          <w:marBottom w:val="0"/>
          <w:divBdr>
            <w:top w:val="none" w:sz="0" w:space="0" w:color="auto"/>
            <w:left w:val="none" w:sz="0" w:space="0" w:color="auto"/>
            <w:bottom w:val="none" w:sz="0" w:space="0" w:color="auto"/>
            <w:right w:val="none" w:sz="0" w:space="0" w:color="auto"/>
          </w:divBdr>
        </w:div>
        <w:div w:id="1856773417">
          <w:marLeft w:val="1080"/>
          <w:marRight w:val="0"/>
          <w:marTop w:val="100"/>
          <w:marBottom w:val="0"/>
          <w:divBdr>
            <w:top w:val="none" w:sz="0" w:space="0" w:color="auto"/>
            <w:left w:val="none" w:sz="0" w:space="0" w:color="auto"/>
            <w:bottom w:val="none" w:sz="0" w:space="0" w:color="auto"/>
            <w:right w:val="none" w:sz="0" w:space="0" w:color="auto"/>
          </w:divBdr>
        </w:div>
        <w:div w:id="204637121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bar.hossain@aut.ac.n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83C63-40ED-4905-9A33-CB9692C2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2302</Words>
  <Characters>13127</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Design and develop a 3-page web site describing e-Commerce (up to 15 marks for completeness of information)</vt:lpstr>
      <vt:lpstr>Design and develop a 3-page web site describing e-Commerce (up to 15 marks for completeness of information)</vt:lpstr>
    </vt:vector>
  </TitlesOfParts>
  <Company>Auckland University of Technology</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AUT</dc:creator>
  <cp:keywords/>
  <dc:description/>
  <cp:lastModifiedBy>Akbar Hossain</cp:lastModifiedBy>
  <cp:revision>2</cp:revision>
  <cp:lastPrinted>2018-03-08T20:42:00Z</cp:lastPrinted>
  <dcterms:created xsi:type="dcterms:W3CDTF">2018-07-31T00:25:00Z</dcterms:created>
  <dcterms:modified xsi:type="dcterms:W3CDTF">2018-07-31T00:25:00Z</dcterms:modified>
</cp:coreProperties>
</file>